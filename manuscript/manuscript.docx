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76869" w14:textId="77777777" w:rsidR="000A02C8" w:rsidRPr="000A02C8" w:rsidRDefault="000A02C8" w:rsidP="000A02C8">
      <w:pPr>
        <w:rPr>
          <w:b/>
          <w:lang w:val="en-GB"/>
        </w:rPr>
      </w:pPr>
      <w:r w:rsidRPr="000A02C8">
        <w:rPr>
          <w:b/>
          <w:lang w:val="en-GB"/>
        </w:rPr>
        <w:t>Globally rising soil heterotrophic respiration over recent decades</w:t>
      </w:r>
    </w:p>
    <w:p w14:paraId="753D627A" w14:textId="77777777" w:rsidR="000A02C8" w:rsidRPr="000A02C8" w:rsidRDefault="000A02C8" w:rsidP="000A02C8">
      <w:pPr>
        <w:rPr>
          <w:lang w:val="en-GB"/>
        </w:rPr>
      </w:pPr>
      <w:r w:rsidRPr="000A02C8">
        <w:rPr>
          <w:lang w:val="en-GB"/>
        </w:rPr>
        <w:t>Ben Bond-Lamberty</w:t>
      </w:r>
      <w:r w:rsidRPr="000A02C8">
        <w:rPr>
          <w:vertAlign w:val="superscript"/>
          <w:lang w:val="en-GB"/>
        </w:rPr>
        <w:t>1</w:t>
      </w:r>
      <w:r w:rsidRPr="000A02C8">
        <w:rPr>
          <w:lang w:val="en-GB"/>
        </w:rPr>
        <w:t>, Vanessa L. Bailey</w:t>
      </w:r>
      <w:r w:rsidRPr="000A02C8">
        <w:rPr>
          <w:vertAlign w:val="superscript"/>
          <w:lang w:val="en-GB"/>
        </w:rPr>
        <w:t>2</w:t>
      </w:r>
      <w:r w:rsidRPr="000A02C8">
        <w:rPr>
          <w:lang w:val="en-GB"/>
        </w:rPr>
        <w:t>, Min Chen</w:t>
      </w:r>
      <w:r w:rsidRPr="000A02C8">
        <w:rPr>
          <w:vertAlign w:val="superscript"/>
          <w:lang w:val="en-GB"/>
        </w:rPr>
        <w:t>1</w:t>
      </w:r>
      <w:r w:rsidRPr="000A02C8">
        <w:rPr>
          <w:lang w:val="en-GB"/>
        </w:rPr>
        <w:t>, Christopher M. Gough</w:t>
      </w:r>
      <w:r w:rsidRPr="000A02C8">
        <w:rPr>
          <w:vertAlign w:val="superscript"/>
          <w:lang w:val="en-GB"/>
        </w:rPr>
        <w:t>3</w:t>
      </w:r>
      <w:r w:rsidRPr="000A02C8">
        <w:rPr>
          <w:lang w:val="en-GB"/>
        </w:rPr>
        <w:t xml:space="preserve"> &amp; Rodrigo Vargas</w:t>
      </w:r>
      <w:r w:rsidRPr="000A02C8">
        <w:rPr>
          <w:vertAlign w:val="superscript"/>
          <w:lang w:val="en-GB"/>
        </w:rPr>
        <w:t>4</w:t>
      </w:r>
    </w:p>
    <w:p w14:paraId="4EF7D675" w14:textId="77777777" w:rsidR="000A02C8" w:rsidRPr="000A02C8" w:rsidRDefault="000A02C8" w:rsidP="000A02C8">
      <w:pPr>
        <w:rPr>
          <w:lang w:val="en-GB"/>
        </w:rPr>
      </w:pPr>
      <w:r w:rsidRPr="000A02C8">
        <w:rPr>
          <w:vertAlign w:val="superscript"/>
          <w:lang w:val="en-GB"/>
        </w:rPr>
        <w:t>1</w:t>
      </w:r>
      <w:r w:rsidRPr="000A02C8">
        <w:rPr>
          <w:lang w:val="en-GB"/>
        </w:rPr>
        <w:t>Pacific Northwest National Laboratory, Joint Global Change Research Institute at the University of Maryland–College Park, College Park, Maryland, USA.</w:t>
      </w:r>
    </w:p>
    <w:p w14:paraId="14EB3553" w14:textId="77777777" w:rsidR="000A02C8" w:rsidRPr="000A02C8" w:rsidRDefault="000A02C8" w:rsidP="000A02C8">
      <w:pPr>
        <w:rPr>
          <w:lang w:val="en-GB"/>
        </w:rPr>
      </w:pPr>
      <w:r w:rsidRPr="000A02C8">
        <w:rPr>
          <w:vertAlign w:val="superscript"/>
          <w:lang w:val="en-GB"/>
        </w:rPr>
        <w:t>2</w:t>
      </w:r>
      <w:r w:rsidRPr="000A02C8">
        <w:rPr>
          <w:lang w:val="en-GB"/>
        </w:rPr>
        <w:t>Biological Sciences Division, Pacific Northwest National Laboratory, Richland, WA, USA.</w:t>
      </w:r>
    </w:p>
    <w:p w14:paraId="1E697D6F" w14:textId="77777777" w:rsidR="000A02C8" w:rsidRPr="000A02C8" w:rsidRDefault="000A02C8" w:rsidP="000A02C8">
      <w:pPr>
        <w:rPr>
          <w:lang w:val="en-GB"/>
        </w:rPr>
      </w:pPr>
      <w:r w:rsidRPr="000A02C8">
        <w:rPr>
          <w:vertAlign w:val="superscript"/>
          <w:lang w:val="en-GB"/>
        </w:rPr>
        <w:t>3</w:t>
      </w:r>
      <w:r w:rsidRPr="000A02C8">
        <w:rPr>
          <w:lang w:val="en-GB"/>
        </w:rPr>
        <w:t>Department of Biology, Virginia Commonwealth University, Richmond, VA, USA.</w:t>
      </w:r>
    </w:p>
    <w:p w14:paraId="4FFDBB5A" w14:textId="77777777" w:rsidR="000A02C8" w:rsidRPr="000A02C8" w:rsidRDefault="000A02C8" w:rsidP="000A02C8">
      <w:pPr>
        <w:rPr>
          <w:lang w:val="en-GB"/>
        </w:rPr>
      </w:pPr>
      <w:r w:rsidRPr="000A02C8">
        <w:rPr>
          <w:vertAlign w:val="superscript"/>
          <w:lang w:val="en-GB"/>
        </w:rPr>
        <w:t>4</w:t>
      </w:r>
      <w:r w:rsidRPr="000A02C8">
        <w:rPr>
          <w:lang w:val="en-GB"/>
        </w:rPr>
        <w:t>Department of Plant and Soil Sciences, University of Delaware, Newark, DE, USA.</w:t>
      </w:r>
    </w:p>
    <w:p w14:paraId="54095618" w14:textId="77777777" w:rsidR="000A02C8" w:rsidRPr="000A02C8" w:rsidRDefault="000A02C8" w:rsidP="000A02C8">
      <w:pPr>
        <w:rPr>
          <w:lang w:val="en-GB"/>
        </w:rPr>
      </w:pPr>
      <w:r w:rsidRPr="000A02C8">
        <w:rPr>
          <w:lang w:val="en-GB"/>
        </w:rPr>
        <w:t>*e-mail: bondlamberty@pnnl.gov</w:t>
      </w:r>
    </w:p>
    <w:p w14:paraId="0538ADDD" w14:textId="77777777" w:rsidR="000A02C8" w:rsidRPr="000A02C8" w:rsidRDefault="000A02C8" w:rsidP="000A02C8">
      <w:pPr>
        <w:rPr>
          <w:b/>
          <w:lang w:val="en-GB"/>
        </w:rPr>
      </w:pPr>
      <w:r w:rsidRPr="000A02C8">
        <w:rPr>
          <w:b/>
          <w:lang w:val="en-GB"/>
        </w:rPr>
        <w:t>Global soils store at least twice as much carbon as Earth’s atmosphere</w:t>
      </w:r>
      <w:r w:rsidRPr="000A02C8">
        <w:rPr>
          <w:b/>
          <w:vertAlign w:val="superscript"/>
          <w:lang w:val="en-GB"/>
        </w:rPr>
        <w:t>1,2</w:t>
      </w:r>
      <w:r w:rsidRPr="000A02C8">
        <w:rPr>
          <w:b/>
          <w:lang w:val="en-GB"/>
        </w:rPr>
        <w:t xml:space="preserve">. The global soil-to-atmosphere (or total soil respiration, </w:t>
      </w:r>
      <w:r w:rsidRPr="000A02C8">
        <w:rPr>
          <w:b/>
          <w:i/>
          <w:lang w:val="en-GB"/>
        </w:rPr>
        <w:t>R</w:t>
      </w:r>
      <w:r w:rsidRPr="000A02C8">
        <w:rPr>
          <w:b/>
          <w:vertAlign w:val="subscript"/>
          <w:lang w:val="en-GB"/>
        </w:rPr>
        <w:t>S</w:t>
      </w:r>
      <w:r w:rsidRPr="000A02C8">
        <w:rPr>
          <w:b/>
          <w:lang w:val="en-GB"/>
        </w:rPr>
        <w:t>) carbon dioxide (</w:t>
      </w:r>
      <w:ins w:id="0" w:author="Bond-Lamberty, Ben" w:date="2018-07-01T16:28:00Z">
        <w:r w:rsidRPr="000A02C8">
          <w:rPr>
            <w:b/>
            <w:lang w:val="en-GB"/>
          </w:rPr>
          <w:t>CO</w:t>
        </w:r>
        <w:r w:rsidRPr="000A02C8">
          <w:rPr>
            <w:b/>
            <w:vertAlign w:val="subscript"/>
            <w:lang w:val="en-GB"/>
          </w:rPr>
          <w:t>2</w:t>
        </w:r>
      </w:ins>
      <w:r w:rsidRPr="000A02C8">
        <w:rPr>
          <w:b/>
          <w:lang w:val="en-GB"/>
        </w:rPr>
        <w:t>) flux is increasing</w:t>
      </w:r>
      <w:r w:rsidRPr="000A02C8">
        <w:rPr>
          <w:b/>
          <w:vertAlign w:val="superscript"/>
          <w:lang w:val="en-GB"/>
        </w:rPr>
        <w:t>3,4</w:t>
      </w:r>
      <w:r w:rsidRPr="000A02C8">
        <w:rPr>
          <w:b/>
          <w:lang w:val="en-GB"/>
        </w:rPr>
        <w:t>, but the degree to which climate change will stimulate heterotrophic respiration (</w:t>
      </w:r>
      <w:r w:rsidRPr="000A02C8">
        <w:rPr>
          <w:b/>
          <w:i/>
          <w:lang w:val="en-GB"/>
        </w:rPr>
        <w:t>R</w:t>
      </w:r>
      <w:r w:rsidRPr="000A02C8">
        <w:rPr>
          <w:b/>
          <w:vertAlign w:val="subscript"/>
          <w:lang w:val="en-GB"/>
        </w:rPr>
        <w:t>H</w:t>
      </w:r>
      <w:r w:rsidRPr="000A02C8">
        <w:rPr>
          <w:b/>
          <w:lang w:val="en-GB"/>
        </w:rPr>
        <w:t>) carbon losses from soils remains highly uncertain</w:t>
      </w:r>
      <w:r w:rsidRPr="000A02C8">
        <w:rPr>
          <w:b/>
          <w:vertAlign w:val="superscript"/>
          <w:lang w:val="en-GB"/>
        </w:rPr>
        <w:t>5–8</w:t>
      </w:r>
      <w:r w:rsidRPr="000A02C8">
        <w:rPr>
          <w:b/>
          <w:lang w:val="en-GB"/>
        </w:rPr>
        <w:t>. Here we use an updated global soil respiration database</w:t>
      </w:r>
      <w:r w:rsidRPr="000A02C8">
        <w:rPr>
          <w:b/>
          <w:vertAlign w:val="superscript"/>
          <w:lang w:val="en-GB"/>
        </w:rPr>
        <w:t>9</w:t>
      </w:r>
      <w:r w:rsidRPr="000A02C8">
        <w:rPr>
          <w:b/>
          <w:lang w:val="en-GB"/>
        </w:rPr>
        <w:t xml:space="preserve"> to show that the observed soil surface </w:t>
      </w:r>
      <w:r w:rsidRPr="000A02C8">
        <w:rPr>
          <w:b/>
          <w:i/>
          <w:lang w:val="en-GB"/>
        </w:rPr>
        <w:t>R</w:t>
      </w:r>
      <w:r w:rsidRPr="000A02C8">
        <w:rPr>
          <w:b/>
          <w:vertAlign w:val="subscript"/>
          <w:lang w:val="en-GB"/>
        </w:rPr>
        <w:t>H</w:t>
      </w:r>
      <w:r w:rsidRPr="000A02C8">
        <w:rPr>
          <w:b/>
          <w:lang w:val="en-GB"/>
        </w:rPr>
        <w:t>:</w:t>
      </w:r>
      <w:r w:rsidRPr="000A02C8">
        <w:rPr>
          <w:b/>
          <w:i/>
          <w:lang w:val="en-GB"/>
        </w:rPr>
        <w:t>R</w:t>
      </w:r>
      <w:r w:rsidRPr="000A02C8">
        <w:rPr>
          <w:b/>
          <w:vertAlign w:val="subscript"/>
          <w:lang w:val="en-GB"/>
        </w:rPr>
        <w:t>S</w:t>
      </w:r>
      <w:r w:rsidRPr="000A02C8">
        <w:rPr>
          <w:b/>
          <w:lang w:val="en-GB"/>
        </w:rPr>
        <w:t xml:space="preserve"> ratio increased significantly, from 0.54 to 0.63, between 1990 and 2014 (</w:t>
      </w:r>
      <w:r w:rsidRPr="000A02C8">
        <w:rPr>
          <w:b/>
          <w:i/>
          <w:lang w:val="en-GB"/>
        </w:rPr>
        <w:t>P</w:t>
      </w:r>
      <w:r w:rsidRPr="000A02C8">
        <w:rPr>
          <w:b/>
          <w:lang w:val="en-GB"/>
        </w:rPr>
        <w:t> = 0.009). Three additional lines of evidence provide support for this finding. By analysing two separate global gross primary production datasets</w:t>
      </w:r>
      <w:r w:rsidRPr="000A02C8">
        <w:rPr>
          <w:b/>
          <w:vertAlign w:val="superscript"/>
          <w:lang w:val="en-GB"/>
        </w:rPr>
        <w:t>10,11</w:t>
      </w:r>
      <w:r w:rsidRPr="000A02C8">
        <w:rPr>
          <w:b/>
          <w:lang w:val="en-GB"/>
        </w:rPr>
        <w:t xml:space="preserve">, we find that the ratios of both </w:t>
      </w:r>
      <w:r w:rsidRPr="000A02C8">
        <w:rPr>
          <w:b/>
          <w:i/>
          <w:lang w:val="en-GB"/>
        </w:rPr>
        <w:t>R</w:t>
      </w:r>
      <w:r w:rsidRPr="000A02C8">
        <w:rPr>
          <w:b/>
          <w:vertAlign w:val="subscript"/>
          <w:lang w:val="en-GB"/>
        </w:rPr>
        <w:t>H</w:t>
      </w:r>
      <w:r w:rsidRPr="000A02C8">
        <w:rPr>
          <w:b/>
          <w:lang w:val="en-GB"/>
        </w:rPr>
        <w:t xml:space="preserve"> (</w:t>
      </w:r>
      <w:r w:rsidRPr="000A02C8">
        <w:rPr>
          <w:b/>
          <w:i/>
          <w:lang w:val="en-GB"/>
        </w:rPr>
        <w:t>N</w:t>
      </w:r>
      <w:r w:rsidRPr="000A02C8">
        <w:rPr>
          <w:b/>
          <w:lang w:val="en-GB"/>
        </w:rPr>
        <w:t xml:space="preserve"> = 251–266) and </w:t>
      </w:r>
      <w:r w:rsidRPr="000A02C8">
        <w:rPr>
          <w:b/>
          <w:i/>
          <w:lang w:val="en-GB"/>
        </w:rPr>
        <w:t>R</w:t>
      </w:r>
      <w:r w:rsidRPr="000A02C8">
        <w:rPr>
          <w:b/>
          <w:vertAlign w:val="subscript"/>
          <w:lang w:val="en-GB"/>
        </w:rPr>
        <w:t>S</w:t>
      </w:r>
      <w:r w:rsidRPr="000A02C8">
        <w:rPr>
          <w:b/>
          <w:lang w:val="en-GB"/>
        </w:rPr>
        <w:t xml:space="preserve"> (</w:t>
      </w:r>
      <w:r w:rsidRPr="000A02C8">
        <w:rPr>
          <w:b/>
          <w:i/>
          <w:lang w:val="en-GB"/>
        </w:rPr>
        <w:t>N</w:t>
      </w:r>
      <w:r w:rsidRPr="000A02C8">
        <w:rPr>
          <w:b/>
          <w:lang w:val="en-GB"/>
        </w:rPr>
        <w:t xml:space="preserve"> = 1,256–1,622) to gross primary production have increased over time. Similarly, significant increases in </w:t>
      </w:r>
      <w:r w:rsidRPr="000A02C8">
        <w:rPr>
          <w:b/>
          <w:i/>
          <w:lang w:val="en-GB"/>
        </w:rPr>
        <w:t>R</w:t>
      </w:r>
      <w:r w:rsidRPr="000A02C8">
        <w:rPr>
          <w:b/>
          <w:vertAlign w:val="subscript"/>
          <w:lang w:val="en-GB"/>
        </w:rPr>
        <w:t>H</w:t>
      </w:r>
      <w:r w:rsidRPr="000A02C8">
        <w:rPr>
          <w:b/>
          <w:lang w:val="en-GB"/>
        </w:rPr>
        <w:t xml:space="preserve"> are observed against the longest available solar-induced chlorophyll fluorescence global dataset, as well as gross primary production computed by an ensemble of global land models. We also show that the ratio of night-time net ecosystem exchange to gross primary production is rising across the FLUXNET2015</w:t>
      </w:r>
      <w:r w:rsidRPr="000A02C8">
        <w:rPr>
          <w:b/>
          <w:vertAlign w:val="superscript"/>
          <w:lang w:val="en-GB"/>
        </w:rPr>
        <w:t>12</w:t>
      </w:r>
      <w:r w:rsidRPr="000A02C8">
        <w:rPr>
          <w:b/>
          <w:lang w:val="en-GB"/>
        </w:rPr>
        <w:t xml:space="preserve"> dataset. All trends are robust to sampling variability in ecosystem type, disturbance, methodology, CO</w:t>
      </w:r>
      <w:r w:rsidRPr="000A02C8">
        <w:rPr>
          <w:b/>
          <w:vertAlign w:val="subscript"/>
          <w:lang w:val="en-GB"/>
        </w:rPr>
        <w:t>2</w:t>
      </w:r>
      <w:r w:rsidRPr="000A02C8">
        <w:rPr>
          <w:b/>
          <w:lang w:val="en-GB"/>
        </w:rPr>
        <w:t xml:space="preserve"> fertilization effects and mean climate. Taken together, our findings provide observational evidence that global </w:t>
      </w:r>
      <w:r w:rsidRPr="000A02C8">
        <w:rPr>
          <w:b/>
          <w:i/>
          <w:lang w:val="en-GB"/>
        </w:rPr>
        <w:t>R</w:t>
      </w:r>
      <w:r w:rsidRPr="000A02C8">
        <w:rPr>
          <w:b/>
          <w:vertAlign w:val="subscript"/>
          <w:lang w:val="en-GB"/>
        </w:rPr>
        <w:t>H</w:t>
      </w:r>
      <w:r w:rsidRPr="000A02C8">
        <w:rPr>
          <w:b/>
          <w:lang w:val="en-GB"/>
        </w:rPr>
        <w:t xml:space="preserve"> is rising, probably in response to environmental changes, consistent with meta-analyses</w:t>
      </w:r>
      <w:r w:rsidRPr="000A02C8">
        <w:rPr>
          <w:b/>
          <w:vertAlign w:val="superscript"/>
          <w:lang w:val="en-GB"/>
        </w:rPr>
        <w:t>13–16</w:t>
      </w:r>
      <w:r w:rsidRPr="000A02C8">
        <w:rPr>
          <w:b/>
          <w:lang w:val="en-GB"/>
        </w:rPr>
        <w:t xml:space="preserve"> and long-term experiments</w:t>
      </w:r>
      <w:r w:rsidRPr="000A02C8">
        <w:rPr>
          <w:b/>
          <w:vertAlign w:val="superscript"/>
          <w:lang w:val="en-GB"/>
        </w:rPr>
        <w:t>17</w:t>
      </w:r>
      <w:r w:rsidRPr="000A02C8">
        <w:rPr>
          <w:b/>
          <w:lang w:val="en-GB"/>
        </w:rPr>
        <w:t>. This suggests that climate-driven losses of soil carbon are currently occurring across many ecosystems, with a detectable and sustained trend emerging at the global scale.</w:t>
      </w:r>
    </w:p>
    <w:p w14:paraId="6A72B446" w14:textId="77777777" w:rsidR="000A02C8" w:rsidRPr="000A02C8" w:rsidRDefault="000A02C8" w:rsidP="00330E02">
      <w:pPr>
        <w:ind w:firstLine="720"/>
        <w:rPr>
          <w:lang w:val="en-GB"/>
        </w:rPr>
      </w:pPr>
      <w:r w:rsidRPr="000A02C8">
        <w:rPr>
          <w:lang w:val="en-GB"/>
        </w:rPr>
        <w:t xml:space="preserve">The sensitivity of </w:t>
      </w:r>
      <w:r w:rsidRPr="000A02C8">
        <w:rPr>
          <w:i/>
          <w:lang w:val="en-GB"/>
        </w:rPr>
        <w:t>R</w:t>
      </w:r>
      <w:r w:rsidRPr="000A02C8">
        <w:rPr>
          <w:vertAlign w:val="subscript"/>
          <w:lang w:val="en-GB"/>
        </w:rPr>
        <w:t>H</w:t>
      </w:r>
      <w:r w:rsidRPr="000A02C8">
        <w:rPr>
          <w:lang w:val="en-GB"/>
        </w:rPr>
        <w:t xml:space="preserve"> to ongoing changes in temperature, precipitation and organic matter input to the soil system remains highly uncertain. Because of the large stocks of global soil organic carbon content (SOC) and quickly changing climatic conditions, this uncertainty has large implications for predicting future dynamics of Earth’s climate system and carbon (C) cycle</w:t>
      </w:r>
      <w:r w:rsidRPr="000A02C8">
        <w:rPr>
          <w:vertAlign w:val="superscript"/>
          <w:lang w:val="en-GB"/>
        </w:rPr>
        <w:t>5</w:t>
      </w:r>
      <w:r w:rsidRPr="000A02C8">
        <w:rPr>
          <w:lang w:val="en-GB"/>
        </w:rPr>
        <w:t xml:space="preserve">. But because </w:t>
      </w:r>
      <w:r w:rsidRPr="000A02C8">
        <w:rPr>
          <w:i/>
          <w:lang w:val="en-GB"/>
        </w:rPr>
        <w:t>R</w:t>
      </w:r>
      <w:r w:rsidRPr="000A02C8">
        <w:rPr>
          <w:vertAlign w:val="subscript"/>
          <w:lang w:val="en-GB"/>
        </w:rPr>
        <w:t>H</w:t>
      </w:r>
      <w:r w:rsidRPr="000A02C8">
        <w:rPr>
          <w:lang w:val="en-GB"/>
        </w:rPr>
        <w:t xml:space="preserve"> observations are infrequently performed, necessarily small-scale and highly variable, it is difficult to detect and attribute annual-to-decadal changes at larger spatial scales.</w:t>
      </w:r>
    </w:p>
    <w:p w14:paraId="4D7ADC16" w14:textId="77777777" w:rsidR="000A02C8" w:rsidRPr="000A02C8" w:rsidRDefault="000A02C8" w:rsidP="00330E02">
      <w:pPr>
        <w:ind w:firstLine="720"/>
        <w:rPr>
          <w:lang w:val="en-GB"/>
        </w:rPr>
      </w:pPr>
      <w:r w:rsidRPr="000A02C8">
        <w:rPr>
          <w:lang w:val="en-GB"/>
        </w:rPr>
        <w:t xml:space="preserve">One way to quantify and interpret shifts in the flux of C from SOC is to examine the changing ratios between </w:t>
      </w:r>
      <w:r w:rsidRPr="000A02C8">
        <w:rPr>
          <w:i/>
          <w:lang w:val="en-GB"/>
        </w:rPr>
        <w:t>R</w:t>
      </w:r>
      <w:r w:rsidRPr="000A02C8">
        <w:rPr>
          <w:vertAlign w:val="subscript"/>
          <w:lang w:val="en-GB"/>
        </w:rPr>
        <w:t>H</w:t>
      </w:r>
      <w:r w:rsidRPr="000A02C8">
        <w:rPr>
          <w:lang w:val="en-GB"/>
        </w:rPr>
        <w:t xml:space="preserve"> and other parts of the C cycle. For example, widespread increases over time in the ratio of </w:t>
      </w:r>
      <w:r w:rsidRPr="000A02C8">
        <w:rPr>
          <w:i/>
          <w:lang w:val="en-GB"/>
        </w:rPr>
        <w:t>R</w:t>
      </w:r>
      <w:r w:rsidRPr="000A02C8">
        <w:rPr>
          <w:vertAlign w:val="subscript"/>
          <w:lang w:val="en-GB"/>
        </w:rPr>
        <w:t>H</w:t>
      </w:r>
      <w:r w:rsidRPr="000A02C8">
        <w:rPr>
          <w:lang w:val="en-GB"/>
        </w:rPr>
        <w:t xml:space="preserve"> to the larger </w:t>
      </w:r>
      <w:r w:rsidRPr="000A02C8">
        <w:rPr>
          <w:i/>
          <w:lang w:val="en-GB"/>
        </w:rPr>
        <w:t>R</w:t>
      </w:r>
      <w:r w:rsidRPr="000A02C8">
        <w:rPr>
          <w:vertAlign w:val="subscript"/>
          <w:lang w:val="en-GB"/>
        </w:rPr>
        <w:t>S</w:t>
      </w:r>
      <w:r w:rsidRPr="000A02C8">
        <w:rPr>
          <w:lang w:val="en-GB"/>
        </w:rPr>
        <w:t xml:space="preserve"> flux, a ratio which typically varies in a predictable manner</w:t>
      </w:r>
      <w:r w:rsidRPr="000A02C8">
        <w:rPr>
          <w:vertAlign w:val="superscript"/>
          <w:lang w:val="en-GB"/>
        </w:rPr>
        <w:t>18</w:t>
      </w:r>
      <w:r w:rsidRPr="000A02C8">
        <w:rPr>
          <w:lang w:val="en-GB"/>
        </w:rPr>
        <w:t xml:space="preserve">, would suggest that </w:t>
      </w:r>
      <w:r w:rsidRPr="000A02C8">
        <w:rPr>
          <w:i/>
          <w:lang w:val="en-GB"/>
        </w:rPr>
        <w:t>R</w:t>
      </w:r>
      <w:r w:rsidRPr="000A02C8">
        <w:rPr>
          <w:vertAlign w:val="subscript"/>
          <w:lang w:val="en-GB"/>
        </w:rPr>
        <w:t>H</w:t>
      </w:r>
      <w:r w:rsidRPr="000A02C8">
        <w:rPr>
          <w:lang w:val="en-GB"/>
        </w:rPr>
        <w:t xml:space="preserve"> is rising. Quantifying this change would provide new constraints on whether greater mineralization of SOC is occurring, and the degree to which increased inputs by enhanced gross primary production (GPP) are affecting </w:t>
      </w:r>
      <w:r w:rsidRPr="000A02C8">
        <w:rPr>
          <w:i/>
          <w:lang w:val="en-GB"/>
        </w:rPr>
        <w:t>R</w:t>
      </w:r>
      <w:r w:rsidRPr="000A02C8">
        <w:rPr>
          <w:vertAlign w:val="subscript"/>
          <w:lang w:val="en-GB"/>
        </w:rPr>
        <w:t>H</w:t>
      </w:r>
      <w:r w:rsidRPr="000A02C8">
        <w:rPr>
          <w:vertAlign w:val="superscript"/>
          <w:lang w:val="en-GB"/>
        </w:rPr>
        <w:t>8,19</w:t>
      </w:r>
      <w:r w:rsidRPr="000A02C8">
        <w:rPr>
          <w:lang w:val="en-GB"/>
        </w:rPr>
        <w:t>. We used a global soil respiration database (SRDB)</w:t>
      </w:r>
      <w:r w:rsidRPr="000A02C8">
        <w:rPr>
          <w:vertAlign w:val="superscript"/>
          <w:lang w:val="en-GB"/>
        </w:rPr>
        <w:t>9</w:t>
      </w:r>
      <w:r w:rsidRPr="000A02C8">
        <w:rPr>
          <w:lang w:val="en-GB"/>
        </w:rPr>
        <w:t>, expanded and updated to include studies reporting data through 2014, to test these possibilities.</w:t>
      </w:r>
    </w:p>
    <w:p w14:paraId="7D5A1F17" w14:textId="77777777" w:rsidR="000A02C8" w:rsidRPr="000A02C8" w:rsidRDefault="000A02C8" w:rsidP="00330E02">
      <w:pPr>
        <w:ind w:firstLine="720"/>
        <w:rPr>
          <w:lang w:val="en-GB"/>
        </w:rPr>
      </w:pPr>
      <w:r w:rsidRPr="000A02C8">
        <w:rPr>
          <w:lang w:val="en-GB"/>
        </w:rPr>
        <w:t xml:space="preserve">The mean </w:t>
      </w:r>
      <w:r w:rsidRPr="000A02C8">
        <w:rPr>
          <w:i/>
          <w:lang w:val="en-GB"/>
        </w:rPr>
        <w:t>R</w:t>
      </w:r>
      <w:r w:rsidRPr="000A02C8">
        <w:rPr>
          <w:vertAlign w:val="subscript"/>
          <w:lang w:val="en-GB"/>
        </w:rPr>
        <w:t>H</w:t>
      </w:r>
      <w:r w:rsidRPr="000A02C8">
        <w:rPr>
          <w:lang w:val="en-GB"/>
        </w:rPr>
        <w:t>:</w:t>
      </w:r>
      <w:r w:rsidRPr="000A02C8">
        <w:rPr>
          <w:i/>
          <w:lang w:val="en-GB"/>
        </w:rPr>
        <w:t>R</w:t>
      </w:r>
      <w:r w:rsidRPr="000A02C8">
        <w:rPr>
          <w:vertAlign w:val="subscript"/>
          <w:lang w:val="en-GB"/>
        </w:rPr>
        <w:t>S</w:t>
      </w:r>
      <w:r w:rsidRPr="000A02C8">
        <w:rPr>
          <w:lang w:val="en-GB"/>
        </w:rPr>
        <w:t xml:space="preserve"> ratio observed in SRDB has risen over time, from 0.54 ± 0.18 in 1990–1998 to 0.63 ± 0.16 in 2007–2014 (Fig. 1). This change is significant (</w:t>
      </w:r>
      <w:r w:rsidRPr="000A02C8">
        <w:rPr>
          <w:i/>
          <w:lang w:val="en-GB"/>
        </w:rPr>
        <w:t>P</w:t>
      </w:r>
      <w:r w:rsidRPr="000A02C8">
        <w:rPr>
          <w:lang w:val="en-GB"/>
        </w:rPr>
        <w:t xml:space="preserve"> = 0.009, </w:t>
      </w:r>
      <w:r w:rsidRPr="000A02C8">
        <w:rPr>
          <w:i/>
          <w:lang w:val="en-GB"/>
        </w:rPr>
        <w:t>N</w:t>
      </w:r>
      <w:r w:rsidRPr="000A02C8">
        <w:rPr>
          <w:lang w:val="en-GB"/>
        </w:rPr>
        <w:t xml:space="preserve"> = 318) when ecosystem mean annual temperature (MAT) and mean annual precipitation (MAP) are controlled for in a linear model (Table 1, Extended Data Table 1, Extended Data </w:t>
      </w:r>
      <w:r w:rsidRPr="000A02C8">
        <w:rPr>
          <w:lang w:val="en-GB"/>
        </w:rPr>
        <w:lastRenderedPageBreak/>
        <w:t xml:space="preserve">Fig. 1). This trend in the </w:t>
      </w:r>
      <w:r w:rsidRPr="000A02C8">
        <w:rPr>
          <w:i/>
          <w:lang w:val="en-GB"/>
        </w:rPr>
        <w:t>R</w:t>
      </w:r>
      <w:r w:rsidRPr="000A02C8">
        <w:rPr>
          <w:vertAlign w:val="subscript"/>
          <w:lang w:val="en-GB"/>
        </w:rPr>
        <w:t>H</w:t>
      </w:r>
      <w:r w:rsidRPr="000A02C8">
        <w:rPr>
          <w:lang w:val="en-GB"/>
        </w:rPr>
        <w:t>:</w:t>
      </w:r>
      <w:r w:rsidRPr="000A02C8">
        <w:rPr>
          <w:i/>
          <w:lang w:val="en-GB"/>
        </w:rPr>
        <w:t>R</w:t>
      </w:r>
      <w:r w:rsidRPr="000A02C8">
        <w:rPr>
          <w:vertAlign w:val="subscript"/>
          <w:lang w:val="en-GB"/>
        </w:rPr>
        <w:t>S</w:t>
      </w:r>
      <w:r w:rsidRPr="000A02C8">
        <w:rPr>
          <w:lang w:val="en-GB"/>
        </w:rPr>
        <w:t xml:space="preserve"> ratio was not induced by a site selection bias, as this model also controls for the possibility of researchers’ sampling more disturbed sites, sites with varying land cover or SOC stocks, and using different methods to partition </w:t>
      </w:r>
      <w:r w:rsidRPr="000A02C8">
        <w:rPr>
          <w:i/>
          <w:lang w:val="en-GB"/>
        </w:rPr>
        <w:t>R</w:t>
      </w:r>
      <w:r w:rsidRPr="000A02C8">
        <w:rPr>
          <w:vertAlign w:val="subscript"/>
          <w:lang w:val="en-GB"/>
        </w:rPr>
        <w:t>H</w:t>
      </w:r>
      <w:r w:rsidRPr="000A02C8">
        <w:rPr>
          <w:lang w:val="en-GB"/>
        </w:rPr>
        <w:t xml:space="preserve"> from </w:t>
      </w:r>
      <w:r w:rsidRPr="000A02C8">
        <w:rPr>
          <w:i/>
          <w:lang w:val="en-GB"/>
        </w:rPr>
        <w:t>R</w:t>
      </w:r>
      <w:r w:rsidRPr="000A02C8">
        <w:rPr>
          <w:vertAlign w:val="subscript"/>
          <w:lang w:val="en-GB"/>
        </w:rPr>
        <w:t>S</w:t>
      </w:r>
      <w:r w:rsidRPr="000A02C8">
        <w:rPr>
          <w:lang w:val="en-GB"/>
        </w:rPr>
        <w:t xml:space="preserve">. The SRDB covers most of the global climate space (from </w:t>
      </w:r>
      <w:r w:rsidRPr="000A02C8">
        <w:rPr>
          <w:lang w:val="en-GB"/>
        </w:rPr>
        <w:t>13.2 °C to 27.9 °C MAT, and from 63 mm to 4,563 mm MAP; Extended Data Fig. 2); examining climate controls</w:t>
      </w:r>
      <w:r w:rsidRPr="000A02C8">
        <w:rPr>
          <w:vertAlign w:val="superscript"/>
          <w:lang w:val="en-GB"/>
        </w:rPr>
        <w:t>20</w:t>
      </w:r>
      <w:r w:rsidRPr="000A02C8">
        <w:rPr>
          <w:lang w:val="en-GB"/>
        </w:rPr>
        <w:t xml:space="preserve"> on </w:t>
      </w:r>
      <w:r w:rsidRPr="000A02C8">
        <w:rPr>
          <w:i/>
          <w:lang w:val="en-GB"/>
        </w:rPr>
        <w:t>R</w:t>
      </w:r>
      <w:r w:rsidRPr="000A02C8">
        <w:rPr>
          <w:vertAlign w:val="subscript"/>
          <w:lang w:val="en-GB"/>
        </w:rPr>
        <w:t>H</w:t>
      </w:r>
      <w:r w:rsidRPr="000A02C8">
        <w:rPr>
          <w:lang w:val="en-GB"/>
        </w:rPr>
        <w:t>, both MAP (</w:t>
      </w:r>
      <w:r w:rsidRPr="000A02C8">
        <w:rPr>
          <w:i/>
          <w:lang w:val="en-GB"/>
        </w:rPr>
        <w:t>P</w:t>
      </w:r>
      <w:r w:rsidRPr="000A02C8">
        <w:rPr>
          <w:lang w:val="en-GB"/>
        </w:rPr>
        <w:t> &lt; 0.001, exerting a positive effect), and potential evapotranspiration (</w:t>
      </w:r>
      <w:r w:rsidRPr="000A02C8">
        <w:rPr>
          <w:i/>
          <w:lang w:val="en-GB"/>
        </w:rPr>
        <w:t>P</w:t>
      </w:r>
      <w:r w:rsidRPr="000A02C8">
        <w:rPr>
          <w:lang w:val="en-GB"/>
        </w:rPr>
        <w:t xml:space="preserve"> = 0.006) had the strongest effects on annual </w:t>
      </w:r>
      <w:r w:rsidRPr="000A02C8">
        <w:rPr>
          <w:i/>
          <w:lang w:val="en-GB"/>
        </w:rPr>
        <w:t>R</w:t>
      </w:r>
      <w:r w:rsidRPr="000A02C8">
        <w:rPr>
          <w:vertAlign w:val="subscript"/>
          <w:lang w:val="en-GB"/>
        </w:rPr>
        <w:t>H</w:t>
      </w:r>
      <w:r w:rsidRPr="000A02C8">
        <w:rPr>
          <w:lang w:val="en-GB"/>
        </w:rPr>
        <w:t>, with disturbance and temperature exerting complex interactive effects.</w:t>
      </w:r>
    </w:p>
    <w:p w14:paraId="0567B32A" w14:textId="77777777" w:rsidR="000A02C8" w:rsidRPr="000A02C8" w:rsidRDefault="000A02C8" w:rsidP="00330E02">
      <w:pPr>
        <w:ind w:firstLine="720"/>
        <w:rPr>
          <w:lang w:val="en-GB"/>
        </w:rPr>
      </w:pPr>
      <w:r w:rsidRPr="000A02C8">
        <w:rPr>
          <w:lang w:val="en-GB"/>
        </w:rPr>
        <w:t xml:space="preserve">A rising </w:t>
      </w:r>
      <w:r w:rsidRPr="000A02C8">
        <w:rPr>
          <w:i/>
          <w:lang w:val="en-GB"/>
        </w:rPr>
        <w:t>R</w:t>
      </w:r>
      <w:r w:rsidRPr="000A02C8">
        <w:rPr>
          <w:vertAlign w:val="subscript"/>
          <w:lang w:val="en-GB"/>
        </w:rPr>
        <w:t>H</w:t>
      </w:r>
      <w:r w:rsidRPr="000A02C8">
        <w:rPr>
          <w:lang w:val="en-GB"/>
        </w:rPr>
        <w:t>:</w:t>
      </w:r>
      <w:r w:rsidRPr="000A02C8">
        <w:rPr>
          <w:i/>
          <w:lang w:val="en-GB"/>
        </w:rPr>
        <w:t>R</w:t>
      </w:r>
      <w:r w:rsidRPr="000A02C8">
        <w:rPr>
          <w:vertAlign w:val="subscript"/>
          <w:lang w:val="en-GB"/>
        </w:rPr>
        <w:t>S</w:t>
      </w:r>
      <w:r w:rsidRPr="000A02C8">
        <w:rPr>
          <w:lang w:val="en-GB"/>
        </w:rPr>
        <w:t xml:space="preserve"> ratio could be due to rising SOC losses and thus a climate feedback, and/or increasing GPP rates enhancing detritus inputs and thus counterbalancing C losses from SOC. To distinguish these possibilities, we examined the ratio of all soil-derived respiration fluxes to GPP</w:t>
      </w:r>
      <w:r w:rsidRPr="000A02C8">
        <w:rPr>
          <w:vertAlign w:val="superscript"/>
          <w:lang w:val="en-GB"/>
        </w:rPr>
        <w:t>21</w:t>
      </w:r>
      <w:r w:rsidRPr="000A02C8">
        <w:rPr>
          <w:lang w:val="en-GB"/>
        </w:rPr>
        <w:t>, the ultimate source of both the autotrophic and heterotrophic soil surface CO</w:t>
      </w:r>
      <w:r w:rsidRPr="000A02C8">
        <w:rPr>
          <w:vertAlign w:val="subscript"/>
          <w:lang w:val="en-GB"/>
        </w:rPr>
        <w:t>2</w:t>
      </w:r>
      <w:r w:rsidRPr="000A02C8">
        <w:rPr>
          <w:lang w:val="en-GB"/>
        </w:rPr>
        <w:t xml:space="preserve"> fluxes. We note that the more relevant ratio to study is that of </w:t>
      </w:r>
      <w:r w:rsidRPr="000A02C8">
        <w:rPr>
          <w:i/>
          <w:lang w:val="en-GB"/>
        </w:rPr>
        <w:t>R</w:t>
      </w:r>
      <w:r w:rsidRPr="000A02C8">
        <w:rPr>
          <w:vertAlign w:val="subscript"/>
          <w:lang w:val="en-GB"/>
        </w:rPr>
        <w:t>H</w:t>
      </w:r>
      <w:r w:rsidRPr="000A02C8">
        <w:rPr>
          <w:lang w:val="en-GB"/>
        </w:rPr>
        <w:t xml:space="preserve"> to net primary production (NPP) rather than to GPP, but global NPP estimates are subject to more uncertain assumptions. If increased SOC mineralization rates are raising </w:t>
      </w:r>
      <w:r w:rsidRPr="000A02C8">
        <w:rPr>
          <w:i/>
          <w:lang w:val="en-GB"/>
        </w:rPr>
        <w:t>R</w:t>
      </w:r>
      <w:r w:rsidRPr="000A02C8">
        <w:rPr>
          <w:vertAlign w:val="subscript"/>
          <w:lang w:val="en-GB"/>
        </w:rPr>
        <w:t>H</w:t>
      </w:r>
      <w:r w:rsidRPr="000A02C8">
        <w:rPr>
          <w:lang w:val="en-GB"/>
        </w:rPr>
        <w:t xml:space="preserve">, one would expect both </w:t>
      </w:r>
      <w:r w:rsidRPr="000A02C8">
        <w:rPr>
          <w:i/>
          <w:lang w:val="en-GB"/>
        </w:rPr>
        <w:t>R</w:t>
      </w:r>
      <w:r w:rsidRPr="000A02C8">
        <w:rPr>
          <w:vertAlign w:val="subscript"/>
          <w:lang w:val="en-GB"/>
        </w:rPr>
        <w:t>H</w:t>
      </w:r>
      <w:r w:rsidRPr="000A02C8">
        <w:rPr>
          <w:lang w:val="en-GB"/>
        </w:rPr>
        <w:t xml:space="preserve"> and the total surface efflux </w:t>
      </w:r>
      <w:r w:rsidRPr="000A02C8">
        <w:rPr>
          <w:i/>
          <w:lang w:val="en-GB"/>
        </w:rPr>
        <w:t>R</w:t>
      </w:r>
      <w:r w:rsidRPr="000A02C8">
        <w:rPr>
          <w:vertAlign w:val="subscript"/>
          <w:lang w:val="en-GB"/>
        </w:rPr>
        <w:t>S</w:t>
      </w:r>
      <w:r w:rsidRPr="000A02C8">
        <w:rPr>
          <w:lang w:val="en-GB"/>
        </w:rPr>
        <w:t xml:space="preserve"> to rise relative to GPP.</w:t>
      </w:r>
    </w:p>
    <w:p w14:paraId="765104D5" w14:textId="77777777" w:rsidR="000A02C8" w:rsidRPr="000A02C8" w:rsidRDefault="000A02C8" w:rsidP="00330E02">
      <w:pPr>
        <w:ind w:firstLine="720"/>
        <w:rPr>
          <w:lang w:val="en-GB"/>
        </w:rPr>
      </w:pPr>
      <w:r w:rsidRPr="000A02C8">
        <w:rPr>
          <w:lang w:val="en-GB"/>
        </w:rPr>
        <w:t xml:space="preserve">The available data support this expectation as both </w:t>
      </w:r>
      <w:r w:rsidRPr="000A02C8">
        <w:rPr>
          <w:i/>
          <w:lang w:val="en-GB"/>
        </w:rPr>
        <w:t>R</w:t>
      </w:r>
      <w:r w:rsidRPr="000A02C8">
        <w:rPr>
          <w:vertAlign w:val="subscript"/>
          <w:lang w:val="en-GB"/>
        </w:rPr>
        <w:t>H</w:t>
      </w:r>
      <w:r w:rsidRPr="000A02C8">
        <w:rPr>
          <w:lang w:val="en-GB"/>
        </w:rPr>
        <w:t xml:space="preserve"> (the variable of primary interest, but for which far fewer measurements are available) and </w:t>
      </w:r>
      <w:r w:rsidRPr="000A02C8">
        <w:rPr>
          <w:i/>
          <w:lang w:val="en-GB"/>
        </w:rPr>
        <w:t>R</w:t>
      </w:r>
      <w:r w:rsidRPr="000A02C8">
        <w:rPr>
          <w:vertAlign w:val="subscript"/>
          <w:lang w:val="en-GB"/>
        </w:rPr>
        <w:t>S</w:t>
      </w:r>
      <w:r w:rsidRPr="000A02C8">
        <w:rPr>
          <w:lang w:val="en-GB"/>
        </w:rPr>
        <w:t xml:space="preserve"> (which incorporates both </w:t>
      </w:r>
      <w:r w:rsidRPr="000A02C8">
        <w:rPr>
          <w:i/>
          <w:lang w:val="en-GB"/>
        </w:rPr>
        <w:t>R</w:t>
      </w:r>
      <w:r w:rsidRPr="000A02C8">
        <w:rPr>
          <w:vertAlign w:val="subscript"/>
          <w:lang w:val="en-GB"/>
        </w:rPr>
        <w:t>H</w:t>
      </w:r>
      <w:r w:rsidRPr="000A02C8">
        <w:rPr>
          <w:lang w:val="en-GB"/>
        </w:rPr>
        <w:t xml:space="preserve"> and belowground autotrophic respiration) exhibit significant positive trends over time (</w:t>
      </w:r>
      <w:r w:rsidRPr="000A02C8">
        <w:rPr>
          <w:i/>
          <w:lang w:val="en-GB"/>
        </w:rPr>
        <w:t>P</w:t>
      </w:r>
      <w:r w:rsidRPr="000A02C8">
        <w:rPr>
          <w:lang w:val="en-GB"/>
        </w:rPr>
        <w:t xml:space="preserve"> = 0.012 for </w:t>
      </w:r>
      <w:r w:rsidRPr="000A02C8">
        <w:rPr>
          <w:i/>
          <w:lang w:val="en-GB"/>
        </w:rPr>
        <w:t>R</w:t>
      </w:r>
      <w:r w:rsidRPr="000A02C8">
        <w:rPr>
          <w:vertAlign w:val="subscript"/>
          <w:lang w:val="en-GB"/>
        </w:rPr>
        <w:t>H</w:t>
      </w:r>
      <w:r w:rsidRPr="000A02C8">
        <w:rPr>
          <w:lang w:val="en-GB"/>
        </w:rPr>
        <w:t>:GPP</w:t>
      </w:r>
      <w:r w:rsidRPr="000A02C8">
        <w:rPr>
          <w:vertAlign w:val="subscript"/>
          <w:lang w:val="en-GB"/>
        </w:rPr>
        <w:t>MTE</w:t>
      </w:r>
      <w:r w:rsidRPr="000A02C8">
        <w:rPr>
          <w:lang w:val="en-GB"/>
        </w:rPr>
        <w:t xml:space="preserve">, </w:t>
      </w:r>
      <w:r w:rsidRPr="000A02C8">
        <w:rPr>
          <w:i/>
          <w:lang w:val="en-GB"/>
        </w:rPr>
        <w:t>P</w:t>
      </w:r>
      <w:r w:rsidRPr="000A02C8">
        <w:rPr>
          <w:lang w:val="en-GB"/>
        </w:rPr>
        <w:t xml:space="preserve"> &lt; 0.01 for all others; Fig. 2a) relative to GPP. These results are controlled, as above, for climate, land cover, partitioning method and disturbance. Grasslands exhibited much stronger </w:t>
      </w:r>
      <w:r w:rsidRPr="000A02C8">
        <w:rPr>
          <w:i/>
          <w:lang w:val="en-GB"/>
        </w:rPr>
        <w:t>R</w:t>
      </w:r>
      <w:r w:rsidRPr="000A02C8">
        <w:rPr>
          <w:vertAlign w:val="subscript"/>
          <w:lang w:val="en-GB"/>
        </w:rPr>
        <w:t>S</w:t>
      </w:r>
      <w:r w:rsidRPr="000A02C8">
        <w:rPr>
          <w:lang w:val="en-GB"/>
        </w:rPr>
        <w:t>:GPP trends than forests for both the MODIS</w:t>
      </w:r>
      <w:r w:rsidRPr="000A02C8">
        <w:rPr>
          <w:vertAlign w:val="superscript"/>
          <w:lang w:val="en-GB"/>
        </w:rPr>
        <w:t>11</w:t>
      </w:r>
      <w:r w:rsidRPr="000A02C8">
        <w:rPr>
          <w:lang w:val="en-GB"/>
        </w:rPr>
        <w:t xml:space="preserve"> and MTE</w:t>
      </w:r>
      <w:r w:rsidRPr="000A02C8">
        <w:rPr>
          <w:vertAlign w:val="superscript"/>
          <w:lang w:val="en-GB"/>
        </w:rPr>
        <w:t>10</w:t>
      </w:r>
      <w:r w:rsidRPr="000A02C8">
        <w:rPr>
          <w:lang w:val="en-GB"/>
        </w:rPr>
        <w:t xml:space="preserve"> GPP datasets, perhaps because of their frequently high belowground carbon allocation.</w:t>
      </w:r>
    </w:p>
    <w:p w14:paraId="1D335086" w14:textId="77777777" w:rsidR="000A02C8" w:rsidRPr="000A02C8" w:rsidRDefault="000A02C8" w:rsidP="00330E02">
      <w:pPr>
        <w:ind w:firstLine="720"/>
        <w:rPr>
          <w:lang w:val="en-GB"/>
        </w:rPr>
      </w:pPr>
      <w:r w:rsidRPr="000A02C8">
        <w:rPr>
          <w:lang w:val="en-GB"/>
        </w:rPr>
        <w:t xml:space="preserve">Solar-induced chlorophyll fluorescence (SIF) is correlated with GPP and provides an independent test of how </w:t>
      </w:r>
      <w:r w:rsidRPr="000A02C8">
        <w:rPr>
          <w:i/>
          <w:lang w:val="en-GB"/>
        </w:rPr>
        <w:t>R</w:t>
      </w:r>
      <w:r w:rsidRPr="000A02C8">
        <w:rPr>
          <w:vertAlign w:val="subscript"/>
          <w:lang w:val="en-GB"/>
        </w:rPr>
        <w:t>H</w:t>
      </w:r>
      <w:r w:rsidRPr="000A02C8">
        <w:rPr>
          <w:lang w:val="en-GB"/>
        </w:rPr>
        <w:t xml:space="preserve"> is related to carbon assimilation over time. We examined the ratios of </w:t>
      </w:r>
      <w:r w:rsidRPr="000A02C8">
        <w:rPr>
          <w:i/>
          <w:lang w:val="en-GB"/>
        </w:rPr>
        <w:t>R</w:t>
      </w:r>
      <w:r w:rsidRPr="000A02C8">
        <w:rPr>
          <w:vertAlign w:val="subscript"/>
          <w:lang w:val="en-GB"/>
        </w:rPr>
        <w:t>H</w:t>
      </w:r>
      <w:r w:rsidRPr="000A02C8">
        <w:rPr>
          <w:lang w:val="en-GB"/>
        </w:rPr>
        <w:t xml:space="preserve"> and </w:t>
      </w:r>
      <w:r w:rsidRPr="000A02C8">
        <w:rPr>
          <w:i/>
          <w:lang w:val="en-GB"/>
        </w:rPr>
        <w:t>R</w:t>
      </w:r>
      <w:r w:rsidRPr="000A02C8">
        <w:rPr>
          <w:vertAlign w:val="subscript"/>
          <w:lang w:val="en-GB"/>
        </w:rPr>
        <w:t>S</w:t>
      </w:r>
      <w:r w:rsidRPr="000A02C8">
        <w:rPr>
          <w:lang w:val="en-GB"/>
        </w:rPr>
        <w:t xml:space="preserve"> to two global SIF data products (SCIAMACHY and GOME-2; see Methods). Both </w:t>
      </w:r>
      <w:r w:rsidRPr="000A02C8">
        <w:rPr>
          <w:i/>
          <w:lang w:val="en-GB"/>
        </w:rPr>
        <w:t>R</w:t>
      </w:r>
      <w:r w:rsidRPr="000A02C8">
        <w:rPr>
          <w:vertAlign w:val="subscript"/>
          <w:lang w:val="en-GB"/>
        </w:rPr>
        <w:t>H</w:t>
      </w:r>
      <w:r w:rsidRPr="000A02C8">
        <w:rPr>
          <w:lang w:val="en-GB"/>
        </w:rPr>
        <w:t xml:space="preserve"> and </w:t>
      </w:r>
      <w:r w:rsidRPr="000A02C8">
        <w:rPr>
          <w:i/>
          <w:lang w:val="en-GB"/>
        </w:rPr>
        <w:t>R</w:t>
      </w:r>
      <w:r w:rsidRPr="000A02C8">
        <w:rPr>
          <w:vertAlign w:val="subscript"/>
          <w:lang w:val="en-GB"/>
        </w:rPr>
        <w:t>S</w:t>
      </w:r>
      <w:r w:rsidRPr="000A02C8">
        <w:rPr>
          <w:lang w:val="en-GB"/>
        </w:rPr>
        <w:t xml:space="preserve"> exhibited temporal trends against the SCIAMACHY data after controlling for disturbance and measurement method (</w:t>
      </w:r>
      <w:r w:rsidRPr="000A02C8">
        <w:rPr>
          <w:i/>
          <w:lang w:val="en-GB"/>
        </w:rPr>
        <w:t>P</w:t>
      </w:r>
      <w:r w:rsidRPr="000A02C8">
        <w:rPr>
          <w:lang w:val="en-GB"/>
        </w:rPr>
        <w:t xml:space="preserve"> &lt; 0.001 for both; Fig. 2a). No </w:t>
      </w:r>
      <w:r w:rsidRPr="000A02C8">
        <w:rPr>
          <w:i/>
          <w:lang w:val="en-GB"/>
        </w:rPr>
        <w:t>R</w:t>
      </w:r>
      <w:r w:rsidRPr="000A02C8">
        <w:rPr>
          <w:vertAlign w:val="subscript"/>
          <w:lang w:val="en-GB"/>
        </w:rPr>
        <w:t>H</w:t>
      </w:r>
      <w:r w:rsidRPr="000A02C8">
        <w:rPr>
          <w:lang w:val="en-GB"/>
        </w:rPr>
        <w:t xml:space="preserve">:SIF temporal trend was found using the GOME-2 SIF data, and </w:t>
      </w:r>
      <w:r w:rsidRPr="000A02C8">
        <w:rPr>
          <w:i/>
          <w:lang w:val="en-GB"/>
        </w:rPr>
        <w:t>R</w:t>
      </w:r>
      <w:r w:rsidRPr="000A02C8">
        <w:rPr>
          <w:vertAlign w:val="subscript"/>
          <w:lang w:val="en-GB"/>
        </w:rPr>
        <w:t>S</w:t>
      </w:r>
      <w:r w:rsidRPr="000A02C8">
        <w:rPr>
          <w:lang w:val="en-GB"/>
        </w:rPr>
        <w:t>:SIF was only marginally significant (</w:t>
      </w:r>
      <w:r w:rsidRPr="000A02C8">
        <w:rPr>
          <w:i/>
          <w:lang w:val="en-GB"/>
        </w:rPr>
        <w:t>P</w:t>
      </w:r>
      <w:r w:rsidRPr="000A02C8">
        <w:rPr>
          <w:lang w:val="en-GB"/>
        </w:rPr>
        <w:t> = 0.045), but this is by far the shortest (2007–2014) of the datasets tested.</w:t>
      </w:r>
    </w:p>
    <w:p w14:paraId="54A4E2F2" w14:textId="77777777" w:rsidR="000A02C8" w:rsidRPr="000A02C8" w:rsidRDefault="000A02C8" w:rsidP="00330E02">
      <w:pPr>
        <w:ind w:firstLine="720"/>
        <w:rPr>
          <w:lang w:val="en-GB"/>
        </w:rPr>
      </w:pPr>
      <w:r w:rsidRPr="000A02C8">
        <w:rPr>
          <w:lang w:val="en-GB"/>
        </w:rPr>
        <w:t>It is important to note that remotely sensed GPP and SIF estimates may not fully capture GPP increases owing to, for example, CO</w:t>
      </w:r>
      <w:r w:rsidRPr="000A02C8">
        <w:rPr>
          <w:vertAlign w:val="subscript"/>
          <w:lang w:val="en-GB"/>
        </w:rPr>
        <w:t>2</w:t>
      </w:r>
      <w:r w:rsidRPr="000A02C8">
        <w:rPr>
          <w:lang w:val="en-GB"/>
        </w:rPr>
        <w:t xml:space="preserve"> fertilization</w:t>
      </w:r>
      <w:r w:rsidRPr="000A02C8">
        <w:rPr>
          <w:vertAlign w:val="superscript"/>
          <w:lang w:val="en-GB"/>
        </w:rPr>
        <w:t>22</w:t>
      </w:r>
      <w:r w:rsidRPr="000A02C8">
        <w:rPr>
          <w:lang w:val="en-GB"/>
        </w:rPr>
        <w:t>. The results above are, however, robust to such potential ‘missed’ GPP, even if one assumes a high rate of CO</w:t>
      </w:r>
      <w:r w:rsidRPr="000A02C8">
        <w:rPr>
          <w:vertAlign w:val="subscript"/>
          <w:lang w:val="en-GB"/>
        </w:rPr>
        <w:t>2</w:t>
      </w:r>
      <w:r w:rsidRPr="000A02C8">
        <w:rPr>
          <w:lang w:val="en-GB"/>
        </w:rPr>
        <w:t>-driven GPP increase completely missed by satellite-based products (Extended Data Figs. 4 and 5). We also found a significant (</w:t>
      </w:r>
      <w:r w:rsidRPr="000A02C8">
        <w:rPr>
          <w:i/>
          <w:lang w:val="en-GB"/>
        </w:rPr>
        <w:t>P</w:t>
      </w:r>
      <w:r w:rsidRPr="000A02C8">
        <w:rPr>
          <w:lang w:val="en-GB"/>
        </w:rPr>
        <w:t xml:space="preserve"> = 0.008, </w:t>
      </w:r>
      <w:r w:rsidRPr="000A02C8">
        <w:rPr>
          <w:i/>
          <w:lang w:val="en-GB"/>
        </w:rPr>
        <w:t>N</w:t>
      </w:r>
      <w:r w:rsidRPr="000A02C8">
        <w:rPr>
          <w:lang w:val="en-GB"/>
        </w:rPr>
        <w:t xml:space="preserve"> = 263) temporal </w:t>
      </w:r>
      <w:r w:rsidRPr="000A02C8">
        <w:rPr>
          <w:i/>
          <w:lang w:val="en-GB"/>
        </w:rPr>
        <w:t>R</w:t>
      </w:r>
      <w:r w:rsidRPr="000A02C8">
        <w:rPr>
          <w:vertAlign w:val="subscript"/>
          <w:lang w:val="en-GB"/>
        </w:rPr>
        <w:t>H</w:t>
      </w:r>
      <w:r w:rsidRPr="000A02C8">
        <w:rPr>
          <w:lang w:val="en-GB"/>
        </w:rPr>
        <w:t>:GPP trend using GPP from a wide range of global models</w:t>
      </w:r>
      <w:r w:rsidRPr="000A02C8">
        <w:rPr>
          <w:vertAlign w:val="superscript"/>
          <w:lang w:val="en-GB"/>
        </w:rPr>
        <w:t>23</w:t>
      </w:r>
      <w:r w:rsidRPr="000A02C8">
        <w:rPr>
          <w:lang w:val="en-GB"/>
        </w:rPr>
        <w:t xml:space="preserve"> that include CO</w:t>
      </w:r>
      <w:r w:rsidRPr="000A02C8">
        <w:rPr>
          <w:vertAlign w:val="subscript"/>
          <w:lang w:val="en-GB"/>
        </w:rPr>
        <w:t>2</w:t>
      </w:r>
      <w:r w:rsidRPr="000A02C8">
        <w:rPr>
          <w:lang w:val="en-GB"/>
        </w:rPr>
        <w:t xml:space="preserve"> fertilization mechanisms (Fig. 2b), again controlling for the previously mentioned variables. This underscores the robustness of the trends shown in Fig. 2a.</w:t>
      </w:r>
    </w:p>
    <w:p w14:paraId="54A33594" w14:textId="77777777" w:rsidR="000A02C8" w:rsidRPr="000A02C8" w:rsidRDefault="000A02C8" w:rsidP="00330E02">
      <w:pPr>
        <w:ind w:firstLine="720"/>
        <w:rPr>
          <w:lang w:val="en-GB"/>
        </w:rPr>
      </w:pPr>
      <w:r w:rsidRPr="000A02C8">
        <w:rPr>
          <w:lang w:val="en-GB"/>
        </w:rPr>
        <w:t>A second challenge to the above analysis is the large spatial mismatch between remotely sensed GPP and SIF data (more than 10</w:t>
      </w:r>
      <w:r w:rsidRPr="000A02C8">
        <w:rPr>
          <w:vertAlign w:val="superscript"/>
          <w:lang w:val="en-GB"/>
        </w:rPr>
        <w:t>9</w:t>
      </w:r>
      <w:r w:rsidRPr="000A02C8">
        <w:rPr>
          <w:lang w:val="en-GB"/>
        </w:rPr>
        <w:t xml:space="preserve"> m</w:t>
      </w:r>
      <w:r w:rsidRPr="000A02C8">
        <w:rPr>
          <w:vertAlign w:val="superscript"/>
          <w:lang w:val="en-GB"/>
        </w:rPr>
        <w:t>2</w:t>
      </w:r>
      <w:r w:rsidRPr="000A02C8">
        <w:rPr>
          <w:lang w:val="en-GB"/>
        </w:rPr>
        <w:t xml:space="preserve">) versus </w:t>
      </w:r>
      <w:r w:rsidRPr="000A02C8">
        <w:rPr>
          <w:i/>
          <w:lang w:val="en-GB"/>
        </w:rPr>
        <w:t>R</w:t>
      </w:r>
      <w:r w:rsidRPr="000A02C8">
        <w:rPr>
          <w:vertAlign w:val="subscript"/>
          <w:lang w:val="en-GB"/>
        </w:rPr>
        <w:t>H</w:t>
      </w:r>
      <w:r w:rsidRPr="000A02C8">
        <w:rPr>
          <w:lang w:val="en-GB"/>
        </w:rPr>
        <w:t xml:space="preserve"> and </w:t>
      </w:r>
      <w:r w:rsidRPr="000A02C8">
        <w:rPr>
          <w:i/>
          <w:lang w:val="en-GB"/>
        </w:rPr>
        <w:t>R</w:t>
      </w:r>
      <w:r w:rsidRPr="000A02C8">
        <w:rPr>
          <w:vertAlign w:val="subscript"/>
          <w:lang w:val="en-GB"/>
        </w:rPr>
        <w:t>S</w:t>
      </w:r>
      <w:r w:rsidRPr="000A02C8">
        <w:rPr>
          <w:lang w:val="en-GB"/>
        </w:rPr>
        <w:t xml:space="preserve"> measurements (about 1 m</w:t>
      </w:r>
      <w:r w:rsidRPr="000A02C8">
        <w:rPr>
          <w:vertAlign w:val="superscript"/>
          <w:lang w:val="en-GB"/>
        </w:rPr>
        <w:t>2</w:t>
      </w:r>
      <w:r w:rsidRPr="000A02C8">
        <w:rPr>
          <w:lang w:val="en-GB"/>
        </w:rPr>
        <w:t>). To address this, we used eddy-covariance C flux data reported in the FLUXNET2015 database to examine temporal changes in co-located ecosystem respiration and production. Night-time net ecosystem exchange (NEE</w:t>
      </w:r>
      <w:r w:rsidRPr="000A02C8">
        <w:rPr>
          <w:vertAlign w:val="subscript"/>
          <w:lang w:val="en-GB"/>
        </w:rPr>
        <w:t>night</w:t>
      </w:r>
      <w:r w:rsidRPr="000A02C8">
        <w:rPr>
          <w:lang w:val="en-GB"/>
        </w:rPr>
        <w:t>) is generally dominated</w:t>
      </w:r>
      <w:r w:rsidRPr="000A02C8">
        <w:rPr>
          <w:vertAlign w:val="superscript"/>
          <w:lang w:val="en-GB"/>
        </w:rPr>
        <w:t>24</w:t>
      </w:r>
      <w:r w:rsidRPr="000A02C8">
        <w:rPr>
          <w:lang w:val="en-GB"/>
        </w:rPr>
        <w:t xml:space="preserve"> by </w:t>
      </w:r>
      <w:r w:rsidRPr="000A02C8">
        <w:rPr>
          <w:i/>
          <w:lang w:val="en-GB"/>
        </w:rPr>
        <w:t>R</w:t>
      </w:r>
      <w:r w:rsidRPr="000A02C8">
        <w:rPr>
          <w:vertAlign w:val="subscript"/>
          <w:lang w:val="en-GB"/>
        </w:rPr>
        <w:t>S</w:t>
      </w:r>
      <w:r w:rsidRPr="000A02C8">
        <w:rPr>
          <w:lang w:val="en-GB"/>
        </w:rPr>
        <w:t>. Consequently, NEE</w:t>
      </w:r>
      <w:r w:rsidRPr="000A02C8">
        <w:rPr>
          <w:vertAlign w:val="subscript"/>
          <w:lang w:val="en-GB"/>
        </w:rPr>
        <w:t>night</w:t>
      </w:r>
      <w:r w:rsidRPr="000A02C8">
        <w:rPr>
          <w:lang w:val="en-GB"/>
        </w:rPr>
        <w:t xml:space="preserve"> might increase relative to GPP over time, if </w:t>
      </w:r>
      <w:r w:rsidRPr="000A02C8">
        <w:rPr>
          <w:i/>
          <w:lang w:val="en-GB"/>
        </w:rPr>
        <w:t>R</w:t>
      </w:r>
      <w:r w:rsidRPr="000A02C8">
        <w:rPr>
          <w:vertAlign w:val="subscript"/>
          <w:lang w:val="en-GB"/>
        </w:rPr>
        <w:t>H</w:t>
      </w:r>
      <w:r w:rsidRPr="000A02C8">
        <w:rPr>
          <w:lang w:val="en-GB"/>
        </w:rPr>
        <w:t xml:space="preserve"> and thus </w:t>
      </w:r>
      <w:r w:rsidRPr="000A02C8">
        <w:rPr>
          <w:i/>
          <w:lang w:val="en-GB"/>
        </w:rPr>
        <w:t>R</w:t>
      </w:r>
      <w:r w:rsidRPr="000A02C8">
        <w:rPr>
          <w:vertAlign w:val="subscript"/>
          <w:lang w:val="en-GB"/>
        </w:rPr>
        <w:t>S</w:t>
      </w:r>
      <w:r w:rsidRPr="000A02C8">
        <w:rPr>
          <w:lang w:val="en-GB"/>
        </w:rPr>
        <w:t xml:space="preserve"> are rising. We used the full ‘Tier 1’ dataset (</w:t>
      </w:r>
      <w:r w:rsidRPr="000A02C8">
        <w:rPr>
          <w:i/>
          <w:lang w:val="en-GB"/>
        </w:rPr>
        <w:t>N</w:t>
      </w:r>
      <w:r w:rsidRPr="000A02C8">
        <w:rPr>
          <w:lang w:val="en-GB"/>
        </w:rPr>
        <w:t> = 1,162) to test this expectation and found that the annual NEE</w:t>
      </w:r>
      <w:r w:rsidRPr="000A02C8">
        <w:rPr>
          <w:vertAlign w:val="subscript"/>
          <w:lang w:val="en-GB"/>
        </w:rPr>
        <w:t>night</w:t>
      </w:r>
      <w:r w:rsidRPr="000A02C8">
        <w:rPr>
          <w:lang w:val="en-GB"/>
        </w:rPr>
        <w:t>:GPP</w:t>
      </w:r>
      <w:r w:rsidRPr="000A02C8">
        <w:rPr>
          <w:vertAlign w:val="subscript"/>
          <w:lang w:val="en-GB"/>
        </w:rPr>
        <w:t>fluxnet</w:t>
      </w:r>
      <w:r w:rsidRPr="000A02C8">
        <w:rPr>
          <w:lang w:val="en-GB"/>
        </w:rPr>
        <w:t xml:space="preserve"> ratio is significantly rising with time (</w:t>
      </w:r>
      <w:r w:rsidRPr="000A02C8">
        <w:rPr>
          <w:i/>
          <w:lang w:val="en-GB"/>
        </w:rPr>
        <w:t>P</w:t>
      </w:r>
      <w:r w:rsidRPr="000A02C8">
        <w:rPr>
          <w:lang w:val="en-GB"/>
        </w:rPr>
        <w:t xml:space="preserve"> = 0.002). We also </w:t>
      </w:r>
      <w:r w:rsidRPr="000A02C8">
        <w:rPr>
          <w:lang w:val="en-GB"/>
        </w:rPr>
        <w:lastRenderedPageBreak/>
        <w:t xml:space="preserve">attempted to use FLUXNET data to identify GPP measurements made in the same study site and year as site-specific </w:t>
      </w:r>
      <w:r w:rsidRPr="000A02C8">
        <w:rPr>
          <w:i/>
          <w:lang w:val="en-GB"/>
        </w:rPr>
        <w:t>R</w:t>
      </w:r>
      <w:r w:rsidRPr="000A02C8">
        <w:rPr>
          <w:vertAlign w:val="subscript"/>
          <w:lang w:val="en-GB"/>
        </w:rPr>
        <w:t>S</w:t>
      </w:r>
      <w:r w:rsidRPr="000A02C8">
        <w:rPr>
          <w:lang w:val="en-GB"/>
        </w:rPr>
        <w:t xml:space="preserve"> measurements, but from a bootstrap analysis, concluded that the small size of this dataset was unlikely to be adequate for this purpose (Extended Data Figs. 7 and 8).</w:t>
      </w:r>
    </w:p>
    <w:p w14:paraId="144B5C8A" w14:textId="77777777" w:rsidR="000A02C8" w:rsidRPr="000A02C8" w:rsidRDefault="000A02C8" w:rsidP="00330E02">
      <w:pPr>
        <w:ind w:firstLine="720"/>
        <w:rPr>
          <w:lang w:val="en-GB"/>
        </w:rPr>
      </w:pPr>
      <w:r w:rsidRPr="000A02C8">
        <w:rPr>
          <w:lang w:val="en-GB"/>
        </w:rPr>
        <w:t xml:space="preserve">A third problem is that, as in many previous global syntheses, the above analyses combine time and space responses. For a final test, we examined longitudinal, site-level </w:t>
      </w:r>
      <w:r w:rsidRPr="000A02C8">
        <w:rPr>
          <w:i/>
          <w:lang w:val="en-GB"/>
        </w:rPr>
        <w:t>R</w:t>
      </w:r>
      <w:r w:rsidRPr="000A02C8">
        <w:rPr>
          <w:vertAlign w:val="subscript"/>
          <w:lang w:val="en-GB"/>
        </w:rPr>
        <w:t>H</w:t>
      </w:r>
      <w:r w:rsidRPr="000A02C8">
        <w:rPr>
          <w:lang w:val="en-GB"/>
        </w:rPr>
        <w:t xml:space="preserve"> records from both managed and unmanaged ecosystems. There are only 13 sites in SRDB with such long-term records, and 8 of these exhibit rising </w:t>
      </w:r>
      <w:r w:rsidRPr="000A02C8">
        <w:rPr>
          <w:i/>
          <w:lang w:val="en-GB"/>
        </w:rPr>
        <w:t>R</w:t>
      </w:r>
      <w:r w:rsidRPr="000A02C8">
        <w:rPr>
          <w:vertAlign w:val="subscript"/>
          <w:lang w:val="en-GB"/>
        </w:rPr>
        <w:t>H</w:t>
      </w:r>
      <w:r w:rsidRPr="000A02C8">
        <w:rPr>
          <w:lang w:val="en-GB"/>
        </w:rPr>
        <w:t xml:space="preserve"> (Fig. 2c); when these data are pooled and controlled for climate, mean </w:t>
      </w:r>
      <w:r w:rsidRPr="000A02C8">
        <w:rPr>
          <w:i/>
          <w:lang w:val="en-GB"/>
        </w:rPr>
        <w:t>R</w:t>
      </w:r>
      <w:r w:rsidRPr="000A02C8">
        <w:rPr>
          <w:vertAlign w:val="subscript"/>
          <w:lang w:val="en-GB"/>
        </w:rPr>
        <w:t>H</w:t>
      </w:r>
      <w:r w:rsidRPr="000A02C8">
        <w:rPr>
          <w:lang w:val="en-GB"/>
        </w:rPr>
        <w:t xml:space="preserve"> also exhibits a significant (</w:t>
      </w:r>
      <w:r w:rsidRPr="000A02C8">
        <w:rPr>
          <w:i/>
          <w:lang w:val="en-GB"/>
        </w:rPr>
        <w:t>P</w:t>
      </w:r>
      <w:r w:rsidRPr="000A02C8">
        <w:rPr>
          <w:lang w:val="en-GB"/>
        </w:rPr>
        <w:t xml:space="preserve"> &lt; 0.001) rising trend. This sample is very small and lies in a tighter climate change space than the main dataset (Extended Data Fig. 9), but the prevailing positive trend for a majority of sites is consistent with the analyses above given the site-specific diversity of factors controlling </w:t>
      </w:r>
      <w:r w:rsidRPr="000A02C8">
        <w:rPr>
          <w:i/>
          <w:lang w:val="en-GB"/>
        </w:rPr>
        <w:t>R</w:t>
      </w:r>
      <w:r w:rsidRPr="000A02C8">
        <w:rPr>
          <w:vertAlign w:val="subscript"/>
          <w:lang w:val="en-GB"/>
        </w:rPr>
        <w:t>H</w:t>
      </w:r>
      <w:r w:rsidRPr="000A02C8">
        <w:rPr>
          <w:lang w:val="en-GB"/>
        </w:rPr>
        <w:t xml:space="preserve"> responses to climate and atmospheric CO</w:t>
      </w:r>
      <w:r w:rsidRPr="000A02C8">
        <w:rPr>
          <w:vertAlign w:val="subscript"/>
          <w:lang w:val="en-GB"/>
        </w:rPr>
        <w:t>2</w:t>
      </w:r>
      <w:r w:rsidRPr="000A02C8">
        <w:rPr>
          <w:lang w:val="en-GB"/>
        </w:rPr>
        <w:t xml:space="preserve"> changes. Several sensitivity analyses (see Methods) suggest that, because of their high variability and short record length, individual sites in both FLUXNET and SRDB remain unable to reliably detect an increase in </w:t>
      </w:r>
      <w:r w:rsidRPr="000A02C8">
        <w:rPr>
          <w:i/>
          <w:lang w:val="en-GB"/>
        </w:rPr>
        <w:t>R</w:t>
      </w:r>
      <w:r w:rsidRPr="000A02C8">
        <w:rPr>
          <w:vertAlign w:val="subscript"/>
          <w:lang w:val="en-GB"/>
        </w:rPr>
        <w:t>H</w:t>
      </w:r>
      <w:r w:rsidRPr="000A02C8">
        <w:rPr>
          <w:lang w:val="en-GB"/>
        </w:rPr>
        <w:t>; the signal is only slowly emerging from the noise, even for sites with multi-decadal records and across ecosystem types (Extended Data Fig. 6).</w:t>
      </w:r>
    </w:p>
    <w:p w14:paraId="2A29D195" w14:textId="77777777" w:rsidR="000A02C8" w:rsidRPr="000A02C8" w:rsidRDefault="000A02C8" w:rsidP="00330E02">
      <w:pPr>
        <w:ind w:firstLine="720"/>
        <w:rPr>
          <w:lang w:val="en-GB"/>
        </w:rPr>
      </w:pPr>
      <w:r w:rsidRPr="000A02C8">
        <w:rPr>
          <w:lang w:val="en-GB"/>
        </w:rPr>
        <w:t xml:space="preserve">In summary, we have shown that multiple independent results (Table 2) converge to point towards a consistent finding of rising global </w:t>
      </w:r>
      <w:r w:rsidRPr="000A02C8">
        <w:rPr>
          <w:i/>
          <w:lang w:val="en-GB"/>
        </w:rPr>
        <w:t>R</w:t>
      </w:r>
      <w:r w:rsidRPr="000A02C8">
        <w:rPr>
          <w:vertAlign w:val="subscript"/>
          <w:lang w:val="en-GB"/>
        </w:rPr>
        <w:t>H</w:t>
      </w:r>
      <w:r w:rsidRPr="000A02C8">
        <w:rPr>
          <w:lang w:val="en-GB"/>
        </w:rPr>
        <w:t xml:space="preserve">. This could be explained by at least two mechanisms, which are not mutually exclusive. </w:t>
      </w:r>
    </w:p>
    <w:p w14:paraId="215A047E" w14:textId="77777777" w:rsidR="000A02C8" w:rsidRPr="000A02C8" w:rsidRDefault="000A02C8" w:rsidP="00330E02">
      <w:pPr>
        <w:ind w:firstLine="720"/>
        <w:rPr>
          <w:lang w:val="en-GB"/>
        </w:rPr>
      </w:pPr>
      <w:r w:rsidRPr="000A02C8">
        <w:rPr>
          <w:lang w:val="en-GB"/>
        </w:rPr>
        <w:t xml:space="preserve">First, increased </w:t>
      </w:r>
      <w:r w:rsidRPr="000A02C8">
        <w:rPr>
          <w:i/>
          <w:lang w:val="en-GB"/>
        </w:rPr>
        <w:t>R</w:t>
      </w:r>
      <w:r w:rsidRPr="000A02C8">
        <w:rPr>
          <w:vertAlign w:val="subscript"/>
          <w:lang w:val="en-GB"/>
        </w:rPr>
        <w:t>H</w:t>
      </w:r>
      <w:r w:rsidRPr="000A02C8">
        <w:rPr>
          <w:lang w:val="en-GB"/>
        </w:rPr>
        <w:t xml:space="preserve"> might be temporarily fuelled by shifts in SOC forms and availability, and thus increased substrates for SOC mineralization, with little or no change in total SOC</w:t>
      </w:r>
      <w:r w:rsidRPr="000A02C8">
        <w:rPr>
          <w:vertAlign w:val="superscript"/>
          <w:lang w:val="en-GB"/>
        </w:rPr>
        <w:t>8</w:t>
      </w:r>
      <w:r w:rsidRPr="000A02C8">
        <w:rPr>
          <w:lang w:val="en-GB"/>
        </w:rPr>
        <w:t>. For example, eddy-covariance measurements from &gt;10-yr FLUXNET sites indicate</w:t>
      </w:r>
      <w:r w:rsidRPr="000A02C8">
        <w:rPr>
          <w:vertAlign w:val="superscript"/>
          <w:lang w:val="en-GB"/>
        </w:rPr>
        <w:t>25,26</w:t>
      </w:r>
      <w:r w:rsidRPr="000A02C8">
        <w:rPr>
          <w:lang w:val="en-GB"/>
        </w:rPr>
        <w:t xml:space="preserve"> increases in GPP are outpacing concurrent rises in ecosystem respiration, resulting in greater ecosystem C uptake and detritus production, and thus greater bioavailable C for microbial metabolism. Highly productive grasslands and deciduous forests might be expected to respond more quickly to abiotic drivers</w:t>
      </w:r>
      <w:r w:rsidRPr="000A02C8">
        <w:rPr>
          <w:vertAlign w:val="superscript"/>
          <w:lang w:val="en-GB"/>
        </w:rPr>
        <w:t>27</w:t>
      </w:r>
      <w:r w:rsidRPr="000A02C8">
        <w:rPr>
          <w:lang w:val="en-GB"/>
        </w:rPr>
        <w:t>, and more slowly decomposing evergreen litter may even inhibit microbial activities</w:t>
      </w:r>
      <w:r w:rsidRPr="000A02C8">
        <w:rPr>
          <w:vertAlign w:val="superscript"/>
          <w:lang w:val="en-GB"/>
        </w:rPr>
        <w:t>28</w:t>
      </w:r>
      <w:r w:rsidRPr="000A02C8">
        <w:rPr>
          <w:lang w:val="en-GB"/>
        </w:rPr>
        <w:t>, together potentially explaining the trends shown in Fig. 2. This would be consistent with a 2015 inferred (as a residual, not measured) land sink of 1.9 ± 0.9 Pg C yr</w:t>
      </w:r>
      <w:r w:rsidRPr="000A02C8">
        <w:rPr>
          <w:vertAlign w:val="superscript"/>
          <w:lang w:val="en-GB"/>
        </w:rPr>
        <w:t>1</w:t>
      </w:r>
      <w:r w:rsidRPr="000A02C8">
        <w:rPr>
          <w:lang w:val="en-GB"/>
        </w:rPr>
        <w:t xml:space="preserve"> (ref.</w:t>
      </w:r>
      <w:r w:rsidRPr="000A02C8">
        <w:rPr>
          <w:vertAlign w:val="superscript"/>
          <w:lang w:val="en-GB"/>
        </w:rPr>
        <w:t>29</w:t>
      </w:r>
      <w:r w:rsidRPr="000A02C8">
        <w:rPr>
          <w:lang w:val="en-GB"/>
        </w:rPr>
        <w:t>), but such a substrate-driven mechanism is not likely to be permanent, given the imbalance between soil C inputs and outputs (Fig. 2a). The C mass balance reported by FLUXNET sites exhibiting increased GPP and litter production</w:t>
      </w:r>
      <w:r w:rsidRPr="000A02C8">
        <w:rPr>
          <w:vertAlign w:val="superscript"/>
          <w:lang w:val="en-GB"/>
        </w:rPr>
        <w:t>25,26</w:t>
      </w:r>
      <w:r w:rsidRPr="000A02C8">
        <w:rPr>
          <w:lang w:val="en-GB"/>
        </w:rPr>
        <w:t xml:space="preserve"> also suggests that new substrate inputs are not rising fast enough to keep up with increasing </w:t>
      </w:r>
      <w:r w:rsidRPr="000A02C8">
        <w:rPr>
          <w:i/>
          <w:lang w:val="en-GB"/>
        </w:rPr>
        <w:t>R</w:t>
      </w:r>
      <w:r w:rsidRPr="000A02C8">
        <w:rPr>
          <w:vertAlign w:val="subscript"/>
          <w:lang w:val="en-GB"/>
        </w:rPr>
        <w:t>H</w:t>
      </w:r>
      <w:r w:rsidRPr="000A02C8">
        <w:rPr>
          <w:lang w:val="en-GB"/>
        </w:rPr>
        <w:t>.</w:t>
      </w:r>
    </w:p>
    <w:p w14:paraId="156B1491" w14:textId="77777777" w:rsidR="000A02C8" w:rsidRPr="000A02C8" w:rsidRDefault="000A02C8" w:rsidP="00330E02">
      <w:pPr>
        <w:ind w:firstLine="720"/>
        <w:rPr>
          <w:lang w:val="en-GB"/>
        </w:rPr>
      </w:pPr>
      <w:r w:rsidRPr="000A02C8">
        <w:rPr>
          <w:lang w:val="en-GB"/>
        </w:rPr>
        <w:t xml:space="preserve">A second and more tenable possibility is that rising </w:t>
      </w:r>
      <w:r w:rsidRPr="000A02C8">
        <w:rPr>
          <w:i/>
          <w:lang w:val="en-GB"/>
        </w:rPr>
        <w:t>R</w:t>
      </w:r>
      <w:r w:rsidRPr="000A02C8">
        <w:rPr>
          <w:vertAlign w:val="subscript"/>
          <w:lang w:val="en-GB"/>
        </w:rPr>
        <w:t>H</w:t>
      </w:r>
      <w:r w:rsidRPr="000A02C8">
        <w:rPr>
          <w:lang w:val="en-GB"/>
        </w:rPr>
        <w:t xml:space="preserve"> reflects enhanced SOC mineralization driven by climate changes, in particular rising global temperatures. If (as we calculate) global </w:t>
      </w:r>
      <w:r w:rsidRPr="000A02C8">
        <w:rPr>
          <w:i/>
          <w:lang w:val="en-GB"/>
        </w:rPr>
        <w:t>R</w:t>
      </w:r>
      <w:r w:rsidRPr="000A02C8">
        <w:rPr>
          <w:vertAlign w:val="subscript"/>
          <w:lang w:val="en-GB"/>
        </w:rPr>
        <w:t>H</w:t>
      </w:r>
      <w:r w:rsidRPr="000A02C8">
        <w:rPr>
          <w:lang w:val="en-GB"/>
        </w:rPr>
        <w:t xml:space="preserve"> has risen by approximately 1.2% over 25 years, against a mean air temperature change of +0.7° C, this would be broadly consistent with warming experiment syntheses</w:t>
      </w:r>
      <w:r w:rsidRPr="000A02C8">
        <w:rPr>
          <w:vertAlign w:val="superscript"/>
          <w:lang w:val="en-GB"/>
        </w:rPr>
        <w:t>13–16</w:t>
      </w:r>
      <w:r w:rsidRPr="000A02C8">
        <w:rPr>
          <w:lang w:val="en-GB"/>
        </w:rPr>
        <w:t xml:space="preserve">. Assuming that rising </w:t>
      </w:r>
      <w:r w:rsidRPr="000A02C8">
        <w:rPr>
          <w:i/>
          <w:lang w:val="en-GB"/>
        </w:rPr>
        <w:t>R</w:t>
      </w:r>
      <w:r w:rsidRPr="000A02C8">
        <w:rPr>
          <w:vertAlign w:val="subscript"/>
          <w:lang w:val="en-GB"/>
        </w:rPr>
        <w:t>H</w:t>
      </w:r>
      <w:r w:rsidRPr="000A02C8">
        <w:rPr>
          <w:lang w:val="en-GB"/>
        </w:rPr>
        <w:t xml:space="preserve"> does in fact reflect SOC losses, this raises a consistency problem with estimated increases in the terrestrial C sink</w:t>
      </w:r>
      <w:r w:rsidRPr="000A02C8">
        <w:rPr>
          <w:vertAlign w:val="superscript"/>
          <w:lang w:val="en-GB"/>
        </w:rPr>
        <w:t>29</w:t>
      </w:r>
      <w:r w:rsidRPr="000A02C8">
        <w:rPr>
          <w:lang w:val="en-GB"/>
        </w:rPr>
        <w:t xml:space="preserve">. It also poses a methodological challenge: small changes in </w:t>
      </w:r>
      <w:r w:rsidRPr="000A02C8">
        <w:rPr>
          <w:i/>
          <w:lang w:val="en-GB"/>
        </w:rPr>
        <w:t>R</w:t>
      </w:r>
      <w:r w:rsidRPr="000A02C8">
        <w:rPr>
          <w:vertAlign w:val="subscript"/>
          <w:lang w:val="en-GB"/>
        </w:rPr>
        <w:t>H</w:t>
      </w:r>
      <w:r w:rsidRPr="000A02C8">
        <w:rPr>
          <w:lang w:val="en-GB"/>
        </w:rPr>
        <w:t xml:space="preserve"> and SOC are difficult and perhaps impossible (see Methods) to detect at individual sites, even those with a decade or more of data, but will add up to substantial losses at the global scale.</w:t>
      </w:r>
    </w:p>
    <w:p w14:paraId="4800BA65" w14:textId="77777777" w:rsidR="000A02C8" w:rsidRPr="000A02C8" w:rsidRDefault="000A02C8" w:rsidP="00330E02">
      <w:pPr>
        <w:ind w:firstLine="720"/>
        <w:rPr>
          <w:lang w:val="en-GB"/>
        </w:rPr>
      </w:pPr>
      <w:r w:rsidRPr="000A02C8">
        <w:rPr>
          <w:lang w:val="en-GB"/>
        </w:rPr>
        <w:t xml:space="preserve">A number of limitations should be noted. The SRDB (as well as most Earth-observing networks such as FLUXNET) is dominated by data from Northern Hemisphere, upland sites, and there are relatively few data from high latitudes and tropics (about 14% of SRDB for each), relative to the large areas and carbon pools of these biomes. Some of the data are </w:t>
      </w:r>
      <w:r w:rsidRPr="000A02C8">
        <w:rPr>
          <w:lang w:val="en-GB"/>
        </w:rPr>
        <w:lastRenderedPageBreak/>
        <w:t xml:space="preserve">also not fully independent: for example, </w:t>
      </w:r>
      <w:r w:rsidRPr="000A02C8">
        <w:rPr>
          <w:i/>
          <w:lang w:val="en-GB"/>
        </w:rPr>
        <w:t>R</w:t>
      </w:r>
      <w:r w:rsidRPr="000A02C8">
        <w:rPr>
          <w:vertAlign w:val="subscript"/>
          <w:lang w:val="en-GB"/>
        </w:rPr>
        <w:t>H</w:t>
      </w:r>
      <w:r w:rsidRPr="000A02C8">
        <w:rPr>
          <w:lang w:val="en-GB"/>
        </w:rPr>
        <w:t xml:space="preserve"> is usually measured independently of </w:t>
      </w:r>
      <w:r w:rsidRPr="000A02C8">
        <w:rPr>
          <w:i/>
          <w:lang w:val="en-GB"/>
        </w:rPr>
        <w:t>R</w:t>
      </w:r>
      <w:r w:rsidRPr="000A02C8">
        <w:rPr>
          <w:vertAlign w:val="subscript"/>
          <w:lang w:val="en-GB"/>
        </w:rPr>
        <w:t>S</w:t>
      </w:r>
      <w:r w:rsidRPr="000A02C8">
        <w:rPr>
          <w:lang w:val="en-GB"/>
        </w:rPr>
        <w:t xml:space="preserve">, but occasionally (3–5% of these data) it is estimated by subtraction of autotrophic respiration from </w:t>
      </w:r>
      <w:r w:rsidRPr="000A02C8">
        <w:rPr>
          <w:i/>
          <w:lang w:val="en-GB"/>
        </w:rPr>
        <w:t>R</w:t>
      </w:r>
      <w:r w:rsidRPr="000A02C8">
        <w:rPr>
          <w:vertAlign w:val="subscript"/>
          <w:lang w:val="en-GB"/>
        </w:rPr>
        <w:t>S</w:t>
      </w:r>
      <w:r w:rsidRPr="000A02C8">
        <w:rPr>
          <w:lang w:val="en-GB"/>
        </w:rPr>
        <w:t>, introducing an autocorrelation. Finally, any observational analysis such as this infers causality, and thus it is necessary to maintain and expand long-term manipulative experiments</w:t>
      </w:r>
      <w:r w:rsidRPr="000A02C8">
        <w:rPr>
          <w:vertAlign w:val="superscript"/>
          <w:lang w:val="en-GB"/>
        </w:rPr>
        <w:t>13,17</w:t>
      </w:r>
      <w:r w:rsidRPr="000A02C8">
        <w:rPr>
          <w:lang w:val="en-GB"/>
        </w:rPr>
        <w:t>.</w:t>
      </w:r>
    </w:p>
    <w:p w14:paraId="5EFB859D" w14:textId="77777777" w:rsidR="000A02C8" w:rsidRPr="000A02C8" w:rsidRDefault="000A02C8" w:rsidP="00330E02">
      <w:pPr>
        <w:ind w:firstLine="720"/>
        <w:rPr>
          <w:lang w:val="en-GB"/>
        </w:rPr>
      </w:pPr>
      <w:bookmarkStart w:id="1" w:name="_GoBack"/>
      <w:bookmarkEnd w:id="1"/>
      <w:r w:rsidRPr="000A02C8">
        <w:rPr>
          <w:lang w:val="en-GB"/>
        </w:rPr>
        <w:t>These results pose new scientific challenges and opportunities for model benchmarking, hypothesis generation and testing, ecological forecasting and experiments. Rigorously testing for global SOC changes will require improvements in measuring, reporting and verification protocols, as it is not currently possible to derive a time-variant SOC map from repeated inventories except in ‘Tier 3’ countries</w:t>
      </w:r>
      <w:r w:rsidRPr="000A02C8">
        <w:rPr>
          <w:vertAlign w:val="superscript"/>
          <w:lang w:val="en-GB"/>
        </w:rPr>
        <w:t>30</w:t>
      </w:r>
      <w:r w:rsidRPr="000A02C8">
        <w:rPr>
          <w:lang w:val="en-GB"/>
        </w:rPr>
        <w:t>. More open global datasets of SOC stocks and fluxes</w:t>
      </w:r>
      <w:r w:rsidRPr="000A02C8">
        <w:rPr>
          <w:vertAlign w:val="superscript"/>
          <w:lang w:val="en-GB"/>
        </w:rPr>
        <w:t>9</w:t>
      </w:r>
      <w:r w:rsidRPr="000A02C8">
        <w:rPr>
          <w:lang w:val="en-GB"/>
        </w:rPr>
        <w:t xml:space="preserve">, and more broadly distributed long-term ecological study sites with systematic and repeated </w:t>
      </w:r>
      <w:r w:rsidRPr="000A02C8">
        <w:rPr>
          <w:i/>
          <w:lang w:val="en-GB"/>
        </w:rPr>
        <w:t>R</w:t>
      </w:r>
      <w:r w:rsidRPr="000A02C8">
        <w:rPr>
          <w:vertAlign w:val="subscript"/>
          <w:lang w:val="en-GB"/>
        </w:rPr>
        <w:t>S</w:t>
      </w:r>
      <w:r w:rsidRPr="000A02C8">
        <w:rPr>
          <w:lang w:val="en-GB"/>
        </w:rPr>
        <w:t xml:space="preserve">, </w:t>
      </w:r>
      <w:r w:rsidRPr="000A02C8">
        <w:rPr>
          <w:i/>
          <w:lang w:val="en-GB"/>
        </w:rPr>
        <w:t>R</w:t>
      </w:r>
      <w:r w:rsidRPr="000A02C8">
        <w:rPr>
          <w:vertAlign w:val="subscript"/>
          <w:lang w:val="en-GB"/>
        </w:rPr>
        <w:t>H</w:t>
      </w:r>
      <w:r w:rsidRPr="000A02C8">
        <w:rPr>
          <w:lang w:val="en-GB"/>
        </w:rPr>
        <w:t xml:space="preserve">, and SOC measurements will help to test this finding of rising global </w:t>
      </w:r>
      <w:r w:rsidRPr="000A02C8">
        <w:rPr>
          <w:i/>
          <w:lang w:val="en-GB"/>
        </w:rPr>
        <w:t>R</w:t>
      </w:r>
      <w:r w:rsidRPr="000A02C8">
        <w:rPr>
          <w:vertAlign w:val="subscript"/>
          <w:lang w:val="en-GB"/>
        </w:rPr>
        <w:t>H</w:t>
      </w:r>
      <w:r w:rsidRPr="000A02C8">
        <w:rPr>
          <w:lang w:val="en-GB"/>
        </w:rPr>
        <w:t xml:space="preserve"> in the face of a seemingly stable or increasing terrestrial C sink.</w:t>
      </w:r>
    </w:p>
    <w:p w14:paraId="7241B877" w14:textId="77777777" w:rsidR="000A02C8" w:rsidRPr="000A02C8" w:rsidRDefault="000A02C8" w:rsidP="000A02C8">
      <w:pPr>
        <w:rPr>
          <w:lang w:val="en-GB"/>
        </w:rPr>
      </w:pPr>
      <w:r w:rsidRPr="000A02C8">
        <w:rPr>
          <w:b/>
          <w:lang w:val="en-GB"/>
        </w:rPr>
        <w:t>Online content</w:t>
      </w:r>
      <w:r w:rsidRPr="000A02C8">
        <w:rPr>
          <w:lang w:val="en-GB"/>
        </w:rPr>
        <w:t xml:space="preserve"> Any Methods, including any statements of data availability and Nature Research reporting summaries, along with any additional references and Source Data files, are available in the online version of the paper at </w:t>
      </w:r>
      <w:r w:rsidRPr="000A02C8">
        <w:rPr>
          <w:b/>
          <w:lang w:val="en-GB"/>
        </w:rPr>
        <w:t>[author: this URL will be automatically inserted]</w:t>
      </w:r>
    </w:p>
    <w:p w14:paraId="5E4EA4AA" w14:textId="77777777" w:rsidR="000A02C8" w:rsidRPr="000A02C8" w:rsidRDefault="000A02C8" w:rsidP="000A02C8">
      <w:pPr>
        <w:rPr>
          <w:lang w:val="en-GB"/>
        </w:rPr>
      </w:pPr>
      <w:r w:rsidRPr="000A02C8">
        <w:rPr>
          <w:lang w:val="en-GB"/>
        </w:rPr>
        <w:t>Received 30 March 2017; accepted 11 June 2018</w:t>
      </w:r>
    </w:p>
    <w:p w14:paraId="0A0FFC48" w14:textId="77777777" w:rsidR="000A02C8" w:rsidRPr="000A02C8" w:rsidRDefault="000A02C8" w:rsidP="000A02C8">
      <w:pPr>
        <w:rPr>
          <w:lang w:val="en-GB"/>
        </w:rPr>
      </w:pPr>
      <w:r w:rsidRPr="000A02C8">
        <w:rPr>
          <w:lang w:val="en-GB"/>
        </w:rPr>
        <w:t xml:space="preserve"> 1.</w:t>
      </w:r>
      <w:r w:rsidRPr="000A02C8">
        <w:rPr>
          <w:lang w:val="en-GB"/>
        </w:rPr>
        <w:tab/>
        <w:t xml:space="preserve">Köchy, M., Hiederer, R. &amp; Freibauer, A. Global distribution of soil organic carbon—Part 1: Masses and frequency distributions of SOC stocks for the tropics, permafrost regions, wetlands, and the world. </w:t>
      </w:r>
      <w:r w:rsidRPr="000A02C8">
        <w:rPr>
          <w:i/>
          <w:lang w:val="en-GB"/>
        </w:rPr>
        <w:t>Soil</w:t>
      </w:r>
      <w:r w:rsidRPr="000A02C8">
        <w:rPr>
          <w:lang w:val="en-GB"/>
        </w:rPr>
        <w:t xml:space="preserve"> </w:t>
      </w:r>
      <w:r w:rsidRPr="000A02C8">
        <w:rPr>
          <w:b/>
          <w:lang w:val="en-GB"/>
        </w:rPr>
        <w:t>1</w:t>
      </w:r>
      <w:r w:rsidRPr="000A02C8">
        <w:rPr>
          <w:lang w:val="en-GB"/>
        </w:rPr>
        <w:t>, 351–365 (2015).</w:t>
      </w:r>
    </w:p>
    <w:p w14:paraId="224E0690" w14:textId="77777777" w:rsidR="000A02C8" w:rsidRPr="000A02C8" w:rsidRDefault="000A02C8" w:rsidP="000A02C8">
      <w:pPr>
        <w:rPr>
          <w:lang w:val="en-GB"/>
        </w:rPr>
      </w:pPr>
      <w:r w:rsidRPr="000A02C8">
        <w:rPr>
          <w:lang w:val="en-GB"/>
        </w:rPr>
        <w:t>2.</w:t>
      </w:r>
      <w:r w:rsidRPr="000A02C8">
        <w:rPr>
          <w:lang w:val="en-GB"/>
        </w:rPr>
        <w:tab/>
        <w:t xml:space="preserve">Scharlemann, J. P. W., Tanner, E. V. J., Hiederer, R. &amp; Kapos, V. Global soil carbon: understanding and managing the largest terrestrial carbon pool. </w:t>
      </w:r>
      <w:r w:rsidRPr="000A02C8">
        <w:rPr>
          <w:i/>
          <w:lang w:val="en-GB"/>
        </w:rPr>
        <w:t>Carbon Manag.</w:t>
      </w:r>
      <w:r w:rsidRPr="000A02C8">
        <w:rPr>
          <w:lang w:val="en-GB"/>
        </w:rPr>
        <w:t xml:space="preserve"> </w:t>
      </w:r>
      <w:r w:rsidRPr="000A02C8">
        <w:rPr>
          <w:b/>
          <w:lang w:val="en-GB"/>
        </w:rPr>
        <w:t>5</w:t>
      </w:r>
      <w:r w:rsidRPr="000A02C8">
        <w:rPr>
          <w:lang w:val="en-GB"/>
        </w:rPr>
        <w:t xml:space="preserve">, 81–91 (2014). </w:t>
      </w:r>
    </w:p>
    <w:p w14:paraId="265E82D4" w14:textId="77777777" w:rsidR="000A02C8" w:rsidRPr="000A02C8" w:rsidRDefault="000A02C8" w:rsidP="000A02C8">
      <w:pPr>
        <w:rPr>
          <w:lang w:val="en-GB"/>
        </w:rPr>
      </w:pPr>
      <w:r w:rsidRPr="000A02C8">
        <w:rPr>
          <w:lang w:val="en-GB"/>
        </w:rPr>
        <w:t>3.</w:t>
      </w:r>
      <w:r w:rsidRPr="000A02C8">
        <w:rPr>
          <w:lang w:val="en-GB"/>
        </w:rPr>
        <w:tab/>
        <w:t xml:space="preserve">Bond-Lamberty, B. &amp; Thomson, A. M. Temperature-associated increases in the global soil respiration record. </w:t>
      </w:r>
      <w:r w:rsidRPr="000A02C8">
        <w:rPr>
          <w:i/>
          <w:lang w:val="en-GB"/>
        </w:rPr>
        <w:t>Nature</w:t>
      </w:r>
      <w:r w:rsidRPr="000A02C8">
        <w:rPr>
          <w:lang w:val="en-GB"/>
        </w:rPr>
        <w:t xml:space="preserve"> </w:t>
      </w:r>
      <w:r w:rsidRPr="000A02C8">
        <w:rPr>
          <w:b/>
          <w:lang w:val="en-GB"/>
        </w:rPr>
        <w:t>464</w:t>
      </w:r>
      <w:r w:rsidRPr="000A02C8">
        <w:rPr>
          <w:lang w:val="en-GB"/>
        </w:rPr>
        <w:t xml:space="preserve">, 579–582 (2010). </w:t>
      </w:r>
    </w:p>
    <w:p w14:paraId="12CDC18E" w14:textId="77777777" w:rsidR="000A02C8" w:rsidRPr="000A02C8" w:rsidRDefault="000A02C8" w:rsidP="000A02C8">
      <w:pPr>
        <w:rPr>
          <w:lang w:val="en-GB"/>
        </w:rPr>
      </w:pPr>
      <w:r w:rsidRPr="000A02C8">
        <w:rPr>
          <w:lang w:val="en-GB"/>
        </w:rPr>
        <w:t>4.</w:t>
      </w:r>
      <w:r w:rsidRPr="000A02C8">
        <w:rPr>
          <w:lang w:val="en-GB"/>
        </w:rPr>
        <w:tab/>
        <w:t xml:space="preserve">Hashimoto, S. </w:t>
      </w:r>
      <w:r w:rsidRPr="000A02C8">
        <w:rPr>
          <w:i/>
          <w:lang w:val="en-GB"/>
        </w:rPr>
        <w:t>et al.</w:t>
      </w:r>
      <w:r w:rsidRPr="000A02C8">
        <w:rPr>
          <w:lang w:val="en-GB"/>
        </w:rPr>
        <w:t xml:space="preserve"> Global spatiotemporal distribution of soil respiration modeled using a global database. </w:t>
      </w:r>
      <w:r w:rsidRPr="000A02C8">
        <w:rPr>
          <w:i/>
          <w:lang w:val="en-GB"/>
        </w:rPr>
        <w:t>Biogeosciences</w:t>
      </w:r>
      <w:r w:rsidRPr="000A02C8">
        <w:rPr>
          <w:lang w:val="en-GB"/>
        </w:rPr>
        <w:t xml:space="preserve"> </w:t>
      </w:r>
      <w:r w:rsidRPr="000A02C8">
        <w:rPr>
          <w:b/>
          <w:lang w:val="en-GB"/>
        </w:rPr>
        <w:t>12</w:t>
      </w:r>
      <w:r w:rsidRPr="000A02C8">
        <w:rPr>
          <w:lang w:val="en-GB"/>
        </w:rPr>
        <w:t xml:space="preserve">, 4121–4132 (2015). </w:t>
      </w:r>
    </w:p>
    <w:p w14:paraId="7A872373" w14:textId="77777777" w:rsidR="000A02C8" w:rsidRPr="000A02C8" w:rsidRDefault="000A02C8" w:rsidP="000A02C8">
      <w:pPr>
        <w:rPr>
          <w:lang w:val="en-GB"/>
        </w:rPr>
      </w:pPr>
      <w:r w:rsidRPr="000A02C8">
        <w:rPr>
          <w:lang w:val="en-GB"/>
        </w:rPr>
        <w:t>5.</w:t>
      </w:r>
      <w:r w:rsidRPr="000A02C8">
        <w:rPr>
          <w:lang w:val="en-GB"/>
        </w:rPr>
        <w:tab/>
        <w:t xml:space="preserve">Friedlingstein, P. </w:t>
      </w:r>
      <w:r w:rsidRPr="000A02C8">
        <w:rPr>
          <w:i/>
          <w:lang w:val="en-GB"/>
        </w:rPr>
        <w:t>et al.</w:t>
      </w:r>
      <w:r w:rsidRPr="000A02C8">
        <w:rPr>
          <w:lang w:val="en-GB"/>
        </w:rPr>
        <w:t xml:space="preserve"> Uncertainties in CMIP5 climate projections due to carbon cycle feedbacks. </w:t>
      </w:r>
      <w:r w:rsidRPr="000A02C8">
        <w:rPr>
          <w:i/>
          <w:lang w:val="en-GB"/>
        </w:rPr>
        <w:t>J. Clim.</w:t>
      </w:r>
      <w:r w:rsidRPr="000A02C8">
        <w:rPr>
          <w:lang w:val="en-GB"/>
        </w:rPr>
        <w:t xml:space="preserve"> </w:t>
      </w:r>
      <w:r w:rsidRPr="000A02C8">
        <w:rPr>
          <w:b/>
          <w:lang w:val="en-GB"/>
        </w:rPr>
        <w:t>27</w:t>
      </w:r>
      <w:r w:rsidRPr="000A02C8">
        <w:rPr>
          <w:lang w:val="en-GB"/>
        </w:rPr>
        <w:t xml:space="preserve">, 511–526 (2014). </w:t>
      </w:r>
    </w:p>
    <w:p w14:paraId="2D67DBD4" w14:textId="77777777" w:rsidR="000A02C8" w:rsidRPr="000A02C8" w:rsidRDefault="000A02C8" w:rsidP="000A02C8">
      <w:pPr>
        <w:rPr>
          <w:lang w:val="en-GB"/>
        </w:rPr>
      </w:pPr>
      <w:r w:rsidRPr="000A02C8">
        <w:rPr>
          <w:lang w:val="en-GB"/>
        </w:rPr>
        <w:t>6.</w:t>
      </w:r>
      <w:r w:rsidRPr="000A02C8">
        <w:rPr>
          <w:lang w:val="en-GB"/>
        </w:rPr>
        <w:tab/>
        <w:t xml:space="preserve">Zhou, T., Phi, P., Hui, D. &amp; Luo, Y. Global pattern of temperature sensitivity of soil heterotrophic respiration (Q(10)) and its implications for carbon-climate feedback. </w:t>
      </w:r>
      <w:r w:rsidRPr="000A02C8">
        <w:rPr>
          <w:i/>
          <w:lang w:val="en-GB"/>
        </w:rPr>
        <w:t>J. Geophys. Res. Biogeosci.</w:t>
      </w:r>
      <w:r w:rsidRPr="000A02C8">
        <w:rPr>
          <w:lang w:val="en-GB"/>
        </w:rPr>
        <w:t xml:space="preserve"> </w:t>
      </w:r>
      <w:r w:rsidRPr="000A02C8">
        <w:rPr>
          <w:b/>
          <w:lang w:val="en-GB"/>
        </w:rPr>
        <w:t>114</w:t>
      </w:r>
      <w:r w:rsidRPr="000A02C8">
        <w:rPr>
          <w:lang w:val="en-GB"/>
        </w:rPr>
        <w:t>, G02016 (2009).</w:t>
      </w:r>
    </w:p>
    <w:p w14:paraId="046920F9" w14:textId="77777777" w:rsidR="000A02C8" w:rsidRPr="000A02C8" w:rsidRDefault="000A02C8" w:rsidP="000A02C8">
      <w:pPr>
        <w:rPr>
          <w:lang w:val="en-GB"/>
        </w:rPr>
      </w:pPr>
      <w:r w:rsidRPr="000A02C8">
        <w:rPr>
          <w:lang w:val="en-GB"/>
        </w:rPr>
        <w:t>7.</w:t>
      </w:r>
      <w:r w:rsidRPr="000A02C8">
        <w:rPr>
          <w:lang w:val="en-GB"/>
        </w:rPr>
        <w:tab/>
        <w:t xml:space="preserve">Trumbore, S. E. &amp; Czimczik, C. I. An uncertain future for soil carbon. </w:t>
      </w:r>
      <w:r w:rsidRPr="000A02C8">
        <w:rPr>
          <w:i/>
          <w:lang w:val="en-GB"/>
        </w:rPr>
        <w:t>Science</w:t>
      </w:r>
      <w:r w:rsidRPr="000A02C8">
        <w:rPr>
          <w:lang w:val="en-GB"/>
        </w:rPr>
        <w:t xml:space="preserve"> </w:t>
      </w:r>
      <w:r w:rsidRPr="000A02C8">
        <w:rPr>
          <w:b/>
          <w:lang w:val="en-GB"/>
        </w:rPr>
        <w:t>321</w:t>
      </w:r>
      <w:r w:rsidRPr="000A02C8">
        <w:rPr>
          <w:lang w:val="en-GB"/>
        </w:rPr>
        <w:t xml:space="preserve">, 1455–1456 (2008). </w:t>
      </w:r>
    </w:p>
    <w:p w14:paraId="50229279" w14:textId="77777777" w:rsidR="000A02C8" w:rsidRPr="000A02C8" w:rsidRDefault="000A02C8" w:rsidP="000A02C8">
      <w:pPr>
        <w:rPr>
          <w:lang w:val="en-GB"/>
        </w:rPr>
      </w:pPr>
      <w:r w:rsidRPr="000A02C8">
        <w:rPr>
          <w:lang w:val="en-GB"/>
        </w:rPr>
        <w:t>8.</w:t>
      </w:r>
      <w:r w:rsidRPr="000A02C8">
        <w:rPr>
          <w:lang w:val="en-GB"/>
        </w:rPr>
        <w:tab/>
        <w:t>Giardina, C. P., Litton, C. M., Crow, S. E. &amp; Asner, G. P. Warming-related increases in soil CO</w:t>
      </w:r>
      <w:r w:rsidRPr="000A02C8">
        <w:rPr>
          <w:vertAlign w:val="subscript"/>
          <w:lang w:val="en-GB"/>
        </w:rPr>
        <w:t>2</w:t>
      </w:r>
      <w:r w:rsidRPr="000A02C8">
        <w:rPr>
          <w:lang w:val="en-GB"/>
        </w:rPr>
        <w:t xml:space="preserve"> efflux are explained by increased below-ground carbon flux. </w:t>
      </w:r>
      <w:r w:rsidRPr="000A02C8">
        <w:rPr>
          <w:i/>
          <w:lang w:val="en-GB"/>
        </w:rPr>
        <w:t>Nat. Clim. Chang.</w:t>
      </w:r>
      <w:r w:rsidRPr="000A02C8">
        <w:rPr>
          <w:lang w:val="en-GB"/>
        </w:rPr>
        <w:t xml:space="preserve"> </w:t>
      </w:r>
      <w:r w:rsidRPr="000A02C8">
        <w:rPr>
          <w:b/>
          <w:lang w:val="en-GB"/>
        </w:rPr>
        <w:t>4</w:t>
      </w:r>
      <w:r w:rsidRPr="000A02C8">
        <w:rPr>
          <w:lang w:val="en-GB"/>
        </w:rPr>
        <w:t xml:space="preserve">, 822–827 (2014). </w:t>
      </w:r>
    </w:p>
    <w:p w14:paraId="595A17A1" w14:textId="77777777" w:rsidR="000A02C8" w:rsidRPr="000A02C8" w:rsidRDefault="000A02C8" w:rsidP="000A02C8">
      <w:pPr>
        <w:rPr>
          <w:lang w:val="en-GB"/>
        </w:rPr>
      </w:pPr>
      <w:r w:rsidRPr="000A02C8">
        <w:rPr>
          <w:lang w:val="en-GB"/>
        </w:rPr>
        <w:t>9.</w:t>
      </w:r>
      <w:r w:rsidRPr="000A02C8">
        <w:rPr>
          <w:lang w:val="en-GB"/>
        </w:rPr>
        <w:tab/>
        <w:t xml:space="preserve">Bond-Lamberty, B. &amp; Thomson, A. M. A global database of soil respiration data. </w:t>
      </w:r>
      <w:r w:rsidRPr="000A02C8">
        <w:rPr>
          <w:i/>
          <w:lang w:val="en-GB"/>
        </w:rPr>
        <w:t>Biogeosciences</w:t>
      </w:r>
      <w:r w:rsidRPr="000A02C8">
        <w:rPr>
          <w:lang w:val="en-GB"/>
        </w:rPr>
        <w:t xml:space="preserve"> </w:t>
      </w:r>
      <w:r w:rsidRPr="000A02C8">
        <w:rPr>
          <w:b/>
          <w:lang w:val="en-GB"/>
        </w:rPr>
        <w:t>7</w:t>
      </w:r>
      <w:r w:rsidRPr="000A02C8">
        <w:rPr>
          <w:lang w:val="en-GB"/>
        </w:rPr>
        <w:t xml:space="preserve">, 1915–1926 (2010). </w:t>
      </w:r>
    </w:p>
    <w:p w14:paraId="70495600" w14:textId="77777777" w:rsidR="000A02C8" w:rsidRPr="000A02C8" w:rsidRDefault="000A02C8" w:rsidP="000A02C8">
      <w:pPr>
        <w:rPr>
          <w:lang w:val="en-GB"/>
        </w:rPr>
      </w:pPr>
      <w:r w:rsidRPr="000A02C8">
        <w:rPr>
          <w:lang w:val="en-GB"/>
        </w:rPr>
        <w:t>10.</w:t>
      </w:r>
      <w:r w:rsidRPr="000A02C8">
        <w:rPr>
          <w:lang w:val="en-GB"/>
        </w:rPr>
        <w:tab/>
        <w:t xml:space="preserve">Jung, M. </w:t>
      </w:r>
      <w:r w:rsidRPr="000A02C8">
        <w:rPr>
          <w:i/>
          <w:lang w:val="en-GB"/>
        </w:rPr>
        <w:t>et al.</w:t>
      </w:r>
      <w:r w:rsidRPr="000A02C8">
        <w:rPr>
          <w:lang w:val="en-GB"/>
        </w:rPr>
        <w:t xml:space="preserve"> Global patterns of land-atmosphere fluxes of carbon dioxide, latent heat, and sensible heat derived from eddy covariance, satellite, and meteorological observations. </w:t>
      </w:r>
      <w:r w:rsidRPr="000A02C8">
        <w:rPr>
          <w:i/>
          <w:lang w:val="en-GB"/>
        </w:rPr>
        <w:t>J. Geophys. Res. Biogeosci.</w:t>
      </w:r>
      <w:r w:rsidRPr="000A02C8">
        <w:rPr>
          <w:lang w:val="en-GB"/>
        </w:rPr>
        <w:t xml:space="preserve"> </w:t>
      </w:r>
      <w:r w:rsidRPr="000A02C8">
        <w:rPr>
          <w:b/>
          <w:lang w:val="en-GB"/>
        </w:rPr>
        <w:t>116</w:t>
      </w:r>
      <w:r w:rsidRPr="000A02C8">
        <w:rPr>
          <w:lang w:val="en-GB"/>
        </w:rPr>
        <w:t>, G00J07 (2011).</w:t>
      </w:r>
    </w:p>
    <w:p w14:paraId="48752806" w14:textId="77777777" w:rsidR="000A02C8" w:rsidRPr="000A02C8" w:rsidRDefault="000A02C8" w:rsidP="000A02C8">
      <w:pPr>
        <w:rPr>
          <w:lang w:val="en-GB"/>
        </w:rPr>
      </w:pPr>
      <w:r w:rsidRPr="000A02C8">
        <w:rPr>
          <w:lang w:val="en-GB"/>
        </w:rPr>
        <w:t>11.</w:t>
      </w:r>
      <w:r w:rsidRPr="000A02C8">
        <w:rPr>
          <w:lang w:val="en-GB"/>
        </w:rPr>
        <w:tab/>
        <w:t xml:space="preserve">Zhao, M., Heinsch, F. A., Nemani, R. R. &amp; Running, S. W. Improvements of the MODIS terrestrial gross and net primary production global data set. </w:t>
      </w:r>
      <w:r w:rsidRPr="000A02C8">
        <w:rPr>
          <w:i/>
          <w:lang w:val="en-GB"/>
        </w:rPr>
        <w:t>Remote Sens. Environ.</w:t>
      </w:r>
      <w:r w:rsidRPr="000A02C8">
        <w:rPr>
          <w:lang w:val="en-GB"/>
        </w:rPr>
        <w:t xml:space="preserve"> </w:t>
      </w:r>
      <w:r w:rsidRPr="000A02C8">
        <w:rPr>
          <w:b/>
          <w:lang w:val="en-GB"/>
        </w:rPr>
        <w:t>95</w:t>
      </w:r>
      <w:r w:rsidRPr="000A02C8">
        <w:rPr>
          <w:lang w:val="en-GB"/>
        </w:rPr>
        <w:t xml:space="preserve">, 164–176 (2005). </w:t>
      </w:r>
    </w:p>
    <w:p w14:paraId="518D48EB" w14:textId="77777777" w:rsidR="000A02C8" w:rsidRPr="000A02C8" w:rsidRDefault="000A02C8" w:rsidP="000A02C8">
      <w:pPr>
        <w:rPr>
          <w:lang w:val="en-GB"/>
        </w:rPr>
      </w:pPr>
      <w:r w:rsidRPr="000A02C8">
        <w:rPr>
          <w:lang w:val="en-GB"/>
        </w:rPr>
        <w:lastRenderedPageBreak/>
        <w:t>12.</w:t>
      </w:r>
      <w:r w:rsidRPr="000A02C8">
        <w:rPr>
          <w:lang w:val="en-GB"/>
        </w:rPr>
        <w:tab/>
        <w:t xml:space="preserve">Baldocchi, D. D. ‘Breathing’ of the terrestrial biosphere: lessons learned from a global network of carbon dioxide flux measurement systems. </w:t>
      </w:r>
      <w:r w:rsidRPr="000A02C8">
        <w:rPr>
          <w:i/>
          <w:lang w:val="en-GB"/>
        </w:rPr>
        <w:t>Aust. J. Bot.</w:t>
      </w:r>
      <w:r w:rsidRPr="000A02C8">
        <w:rPr>
          <w:lang w:val="en-GB"/>
        </w:rPr>
        <w:t xml:space="preserve"> </w:t>
      </w:r>
      <w:r w:rsidRPr="000A02C8">
        <w:rPr>
          <w:b/>
          <w:lang w:val="en-GB"/>
        </w:rPr>
        <w:t>56</w:t>
      </w:r>
      <w:r w:rsidRPr="000A02C8">
        <w:rPr>
          <w:lang w:val="en-GB"/>
        </w:rPr>
        <w:t xml:space="preserve">, 1–26 (2008). </w:t>
      </w:r>
    </w:p>
    <w:p w14:paraId="343337F0" w14:textId="77777777" w:rsidR="000A02C8" w:rsidRPr="000A02C8" w:rsidRDefault="000A02C8" w:rsidP="000A02C8">
      <w:pPr>
        <w:rPr>
          <w:lang w:val="en-GB"/>
        </w:rPr>
      </w:pPr>
      <w:r w:rsidRPr="000A02C8">
        <w:rPr>
          <w:lang w:val="en-GB"/>
        </w:rPr>
        <w:t>13.</w:t>
      </w:r>
      <w:r w:rsidRPr="000A02C8">
        <w:rPr>
          <w:lang w:val="en-GB"/>
        </w:rPr>
        <w:tab/>
        <w:t xml:space="preserve">Crowther, T. W. </w:t>
      </w:r>
      <w:r w:rsidRPr="000A02C8">
        <w:rPr>
          <w:i/>
          <w:lang w:val="en-GB"/>
        </w:rPr>
        <w:t>et al.</w:t>
      </w:r>
      <w:r w:rsidRPr="000A02C8">
        <w:rPr>
          <w:lang w:val="en-GB"/>
        </w:rPr>
        <w:t xml:space="preserve"> Quantifying global soil carbon losses in response to warming. </w:t>
      </w:r>
      <w:r w:rsidRPr="000A02C8">
        <w:rPr>
          <w:i/>
          <w:lang w:val="en-GB"/>
        </w:rPr>
        <w:t>Nature</w:t>
      </w:r>
      <w:r w:rsidRPr="000A02C8">
        <w:rPr>
          <w:lang w:val="en-GB"/>
        </w:rPr>
        <w:t xml:space="preserve"> </w:t>
      </w:r>
      <w:r w:rsidRPr="000A02C8">
        <w:rPr>
          <w:b/>
          <w:lang w:val="en-GB"/>
        </w:rPr>
        <w:t>540</w:t>
      </w:r>
      <w:r w:rsidRPr="000A02C8">
        <w:rPr>
          <w:lang w:val="en-GB"/>
        </w:rPr>
        <w:t xml:space="preserve">, 104–108 (2016). </w:t>
      </w:r>
    </w:p>
    <w:p w14:paraId="2BF5C07D" w14:textId="77777777" w:rsidR="000A02C8" w:rsidRPr="000A02C8" w:rsidRDefault="000A02C8" w:rsidP="000A02C8">
      <w:pPr>
        <w:rPr>
          <w:lang w:val="en-GB"/>
        </w:rPr>
      </w:pPr>
      <w:r w:rsidRPr="000A02C8">
        <w:rPr>
          <w:lang w:val="en-GB"/>
        </w:rPr>
        <w:t>14.</w:t>
      </w:r>
      <w:r w:rsidRPr="000A02C8">
        <w:rPr>
          <w:lang w:val="en-GB"/>
        </w:rPr>
        <w:tab/>
        <w:t xml:space="preserve">Lu, M. </w:t>
      </w:r>
      <w:r w:rsidRPr="000A02C8">
        <w:rPr>
          <w:i/>
          <w:lang w:val="en-GB"/>
        </w:rPr>
        <w:t>et al.</w:t>
      </w:r>
      <w:r w:rsidRPr="000A02C8">
        <w:rPr>
          <w:lang w:val="en-GB"/>
        </w:rPr>
        <w:t xml:space="preserve"> Responses of ecosystem carbon cycle to experimental warming: a meta-analysis. </w:t>
      </w:r>
      <w:r w:rsidRPr="000A02C8">
        <w:rPr>
          <w:i/>
          <w:lang w:val="en-GB"/>
        </w:rPr>
        <w:t>Ecology</w:t>
      </w:r>
      <w:r w:rsidRPr="000A02C8">
        <w:rPr>
          <w:lang w:val="en-GB"/>
        </w:rPr>
        <w:t xml:space="preserve"> </w:t>
      </w:r>
      <w:r w:rsidRPr="000A02C8">
        <w:rPr>
          <w:b/>
          <w:lang w:val="en-GB"/>
        </w:rPr>
        <w:t>94</w:t>
      </w:r>
      <w:r w:rsidRPr="000A02C8">
        <w:rPr>
          <w:lang w:val="en-GB"/>
        </w:rPr>
        <w:t xml:space="preserve">, 726–738 (2013). </w:t>
      </w:r>
    </w:p>
    <w:p w14:paraId="0DE64E22" w14:textId="77777777" w:rsidR="000A02C8" w:rsidRPr="000A02C8" w:rsidRDefault="000A02C8" w:rsidP="000A02C8">
      <w:pPr>
        <w:rPr>
          <w:lang w:val="en-GB"/>
        </w:rPr>
      </w:pPr>
      <w:r w:rsidRPr="000A02C8">
        <w:rPr>
          <w:lang w:val="en-GB"/>
        </w:rPr>
        <w:t>15.</w:t>
      </w:r>
      <w:r w:rsidRPr="000A02C8">
        <w:rPr>
          <w:lang w:val="en-GB"/>
        </w:rPr>
        <w:tab/>
        <w:t xml:space="preserve">Wang, X. </w:t>
      </w:r>
      <w:r w:rsidRPr="000A02C8">
        <w:rPr>
          <w:i/>
          <w:lang w:val="en-GB"/>
        </w:rPr>
        <w:t>et al.</w:t>
      </w:r>
      <w:r w:rsidRPr="000A02C8">
        <w:rPr>
          <w:lang w:val="en-GB"/>
        </w:rPr>
        <w:t xml:space="preserve"> Soil respiration under climate warming: differential response of heterotrophic and autotrophic respiration. </w:t>
      </w:r>
      <w:r w:rsidRPr="000A02C8">
        <w:rPr>
          <w:i/>
          <w:lang w:val="en-GB"/>
        </w:rPr>
        <w:t>Glob. Change Biol.</w:t>
      </w:r>
      <w:r w:rsidRPr="000A02C8">
        <w:rPr>
          <w:lang w:val="en-GB"/>
        </w:rPr>
        <w:t xml:space="preserve"> </w:t>
      </w:r>
      <w:r w:rsidRPr="000A02C8">
        <w:rPr>
          <w:b/>
          <w:lang w:val="en-GB"/>
        </w:rPr>
        <w:t>20</w:t>
      </w:r>
      <w:r w:rsidRPr="000A02C8">
        <w:rPr>
          <w:lang w:val="en-GB"/>
        </w:rPr>
        <w:t xml:space="preserve">, 3229–3237 (2014). </w:t>
      </w:r>
    </w:p>
    <w:p w14:paraId="57503635" w14:textId="77777777" w:rsidR="000A02C8" w:rsidRPr="000A02C8" w:rsidRDefault="000A02C8" w:rsidP="000A02C8">
      <w:pPr>
        <w:rPr>
          <w:lang w:val="en-GB"/>
        </w:rPr>
      </w:pPr>
      <w:r w:rsidRPr="000A02C8">
        <w:rPr>
          <w:lang w:val="en-GB"/>
        </w:rPr>
        <w:t>16.</w:t>
      </w:r>
      <w:r w:rsidRPr="000A02C8">
        <w:rPr>
          <w:lang w:val="en-GB"/>
        </w:rPr>
        <w:tab/>
        <w:t xml:space="preserve">Zhou, L. </w:t>
      </w:r>
      <w:r w:rsidRPr="000A02C8">
        <w:rPr>
          <w:i/>
          <w:lang w:val="en-GB"/>
        </w:rPr>
        <w:t>et al.</w:t>
      </w:r>
      <w:r w:rsidRPr="000A02C8">
        <w:rPr>
          <w:lang w:val="en-GB"/>
        </w:rPr>
        <w:t xml:space="preserve"> Interactive effects of global change factors on soil respiration and its components: a meta-analysis. </w:t>
      </w:r>
      <w:r w:rsidRPr="000A02C8">
        <w:rPr>
          <w:i/>
          <w:lang w:val="en-GB"/>
        </w:rPr>
        <w:t>Glob. Change Biol.</w:t>
      </w:r>
      <w:r w:rsidRPr="000A02C8">
        <w:rPr>
          <w:lang w:val="en-GB"/>
        </w:rPr>
        <w:t xml:space="preserve"> </w:t>
      </w:r>
      <w:r w:rsidRPr="000A02C8">
        <w:rPr>
          <w:b/>
          <w:lang w:val="en-GB"/>
        </w:rPr>
        <w:t>22</w:t>
      </w:r>
      <w:r w:rsidRPr="000A02C8">
        <w:rPr>
          <w:lang w:val="en-GB"/>
        </w:rPr>
        <w:t xml:space="preserve">, 3157–3169 (2016). </w:t>
      </w:r>
    </w:p>
    <w:p w14:paraId="3B3C7083" w14:textId="77777777" w:rsidR="000A02C8" w:rsidRPr="000A02C8" w:rsidRDefault="000A02C8" w:rsidP="000A02C8">
      <w:pPr>
        <w:rPr>
          <w:lang w:val="en-GB"/>
        </w:rPr>
      </w:pPr>
      <w:r w:rsidRPr="000A02C8">
        <w:rPr>
          <w:lang w:val="en-GB"/>
        </w:rPr>
        <w:t>17.</w:t>
      </w:r>
      <w:r w:rsidRPr="000A02C8">
        <w:rPr>
          <w:lang w:val="en-GB"/>
        </w:rPr>
        <w:tab/>
        <w:t xml:space="preserve">Melillo, J. M. </w:t>
      </w:r>
      <w:r w:rsidRPr="000A02C8">
        <w:rPr>
          <w:i/>
          <w:lang w:val="en-GB"/>
        </w:rPr>
        <w:t>et al.</w:t>
      </w:r>
      <w:r w:rsidRPr="000A02C8">
        <w:rPr>
          <w:lang w:val="en-GB"/>
        </w:rPr>
        <w:t xml:space="preserve"> Long-term pattern and magnitude of soil carbon feedback to the climate system in a warming world. </w:t>
      </w:r>
      <w:r w:rsidRPr="000A02C8">
        <w:rPr>
          <w:i/>
          <w:lang w:val="en-GB"/>
        </w:rPr>
        <w:t>Science</w:t>
      </w:r>
      <w:r w:rsidRPr="000A02C8">
        <w:rPr>
          <w:lang w:val="en-GB"/>
        </w:rPr>
        <w:t xml:space="preserve"> </w:t>
      </w:r>
      <w:r w:rsidRPr="000A02C8">
        <w:rPr>
          <w:b/>
          <w:lang w:val="en-GB"/>
        </w:rPr>
        <w:t>358</w:t>
      </w:r>
      <w:r w:rsidRPr="000A02C8">
        <w:rPr>
          <w:lang w:val="en-GB"/>
        </w:rPr>
        <w:t xml:space="preserve">, 101–105 (2017). </w:t>
      </w:r>
    </w:p>
    <w:p w14:paraId="18B52297" w14:textId="77777777" w:rsidR="000A02C8" w:rsidRPr="000A02C8" w:rsidRDefault="000A02C8" w:rsidP="000A02C8">
      <w:pPr>
        <w:rPr>
          <w:lang w:val="en-GB"/>
        </w:rPr>
      </w:pPr>
      <w:r w:rsidRPr="000A02C8">
        <w:rPr>
          <w:lang w:val="en-GB"/>
        </w:rPr>
        <w:t>18.</w:t>
      </w:r>
      <w:r w:rsidRPr="000A02C8">
        <w:rPr>
          <w:lang w:val="en-GB"/>
        </w:rPr>
        <w:tab/>
        <w:t xml:space="preserve">Bond-Lamberty, B., Wang, C. &amp; Gower, S. T. A global relationship between the heterotrophic and autotrophic components of soil respiration? </w:t>
      </w:r>
      <w:r w:rsidRPr="000A02C8">
        <w:rPr>
          <w:i/>
          <w:lang w:val="en-GB"/>
        </w:rPr>
        <w:t>Glob. Change Biol.</w:t>
      </w:r>
      <w:r w:rsidRPr="000A02C8">
        <w:rPr>
          <w:lang w:val="en-GB"/>
        </w:rPr>
        <w:t xml:space="preserve"> </w:t>
      </w:r>
      <w:r w:rsidRPr="000A02C8">
        <w:rPr>
          <w:b/>
          <w:lang w:val="en-GB"/>
        </w:rPr>
        <w:t>10</w:t>
      </w:r>
      <w:r w:rsidRPr="000A02C8">
        <w:rPr>
          <w:lang w:val="en-GB"/>
        </w:rPr>
        <w:t xml:space="preserve">, 1756–1766 (2004). </w:t>
      </w:r>
    </w:p>
    <w:p w14:paraId="77FCBBE4" w14:textId="77777777" w:rsidR="000A02C8" w:rsidRPr="000A02C8" w:rsidRDefault="000A02C8" w:rsidP="000A02C8">
      <w:pPr>
        <w:rPr>
          <w:lang w:val="en-GB"/>
        </w:rPr>
      </w:pPr>
      <w:r w:rsidRPr="000A02C8">
        <w:rPr>
          <w:lang w:val="en-GB"/>
        </w:rPr>
        <w:t>19.</w:t>
      </w:r>
      <w:r w:rsidRPr="000A02C8">
        <w:rPr>
          <w:lang w:val="en-GB"/>
        </w:rPr>
        <w:tab/>
        <w:t xml:space="preserve">Davidson, E. A. &amp; Janssens, I. A. Temperature sensitivity of soil carbon decomposition and feedbacks to climate change. </w:t>
      </w:r>
      <w:r w:rsidRPr="000A02C8">
        <w:rPr>
          <w:i/>
          <w:lang w:val="en-GB"/>
        </w:rPr>
        <w:t>Nature</w:t>
      </w:r>
      <w:r w:rsidRPr="000A02C8">
        <w:rPr>
          <w:lang w:val="en-GB"/>
        </w:rPr>
        <w:t xml:space="preserve"> </w:t>
      </w:r>
      <w:r w:rsidRPr="000A02C8">
        <w:rPr>
          <w:b/>
          <w:lang w:val="en-GB"/>
        </w:rPr>
        <w:t>440</w:t>
      </w:r>
      <w:r w:rsidRPr="000A02C8">
        <w:rPr>
          <w:lang w:val="en-GB"/>
        </w:rPr>
        <w:t xml:space="preserve">, 165–173 (2006). </w:t>
      </w:r>
    </w:p>
    <w:p w14:paraId="35C10D25" w14:textId="77777777" w:rsidR="000A02C8" w:rsidRPr="000A02C8" w:rsidRDefault="000A02C8" w:rsidP="000A02C8">
      <w:pPr>
        <w:rPr>
          <w:lang w:val="en-GB"/>
        </w:rPr>
      </w:pPr>
      <w:r w:rsidRPr="000A02C8">
        <w:rPr>
          <w:lang w:val="en-GB"/>
        </w:rPr>
        <w:t>20.</w:t>
      </w:r>
      <w:r w:rsidRPr="000A02C8">
        <w:rPr>
          <w:lang w:val="en-GB"/>
        </w:rPr>
        <w:tab/>
        <w:t xml:space="preserve">Hursh, A. </w:t>
      </w:r>
      <w:r w:rsidRPr="000A02C8">
        <w:rPr>
          <w:i/>
          <w:lang w:val="en-GB"/>
        </w:rPr>
        <w:t>et al.</w:t>
      </w:r>
      <w:r w:rsidRPr="000A02C8">
        <w:rPr>
          <w:lang w:val="en-GB"/>
        </w:rPr>
        <w:t xml:space="preserve"> The sensitivity of soil respiration to soil temperature, moisture, and carbon supply at the global scale. </w:t>
      </w:r>
      <w:r w:rsidRPr="000A02C8">
        <w:rPr>
          <w:i/>
          <w:lang w:val="en-GB"/>
        </w:rPr>
        <w:t>Glob. Change Biol.</w:t>
      </w:r>
      <w:r w:rsidRPr="000A02C8">
        <w:rPr>
          <w:lang w:val="en-GB"/>
        </w:rPr>
        <w:t xml:space="preserve"> </w:t>
      </w:r>
      <w:r w:rsidRPr="000A02C8">
        <w:rPr>
          <w:b/>
          <w:lang w:val="en-GB"/>
        </w:rPr>
        <w:t>23</w:t>
      </w:r>
      <w:r w:rsidRPr="000A02C8">
        <w:rPr>
          <w:lang w:val="en-GB"/>
        </w:rPr>
        <w:t xml:space="preserve">, 2090–2103 (2017). </w:t>
      </w:r>
    </w:p>
    <w:p w14:paraId="4A220CE6" w14:textId="77777777" w:rsidR="000A02C8" w:rsidRPr="000A02C8" w:rsidRDefault="000A02C8" w:rsidP="000A02C8">
      <w:pPr>
        <w:rPr>
          <w:lang w:val="en-GB"/>
        </w:rPr>
      </w:pPr>
      <w:r w:rsidRPr="000A02C8">
        <w:rPr>
          <w:lang w:val="en-GB"/>
        </w:rPr>
        <w:t>21.</w:t>
      </w:r>
      <w:r w:rsidRPr="000A02C8">
        <w:rPr>
          <w:lang w:val="en-GB"/>
        </w:rPr>
        <w:tab/>
        <w:t xml:space="preserve">Vargas, R. </w:t>
      </w:r>
      <w:r w:rsidRPr="000A02C8">
        <w:rPr>
          <w:i/>
          <w:lang w:val="en-GB"/>
        </w:rPr>
        <w:t>et al.</w:t>
      </w:r>
      <w:r w:rsidRPr="000A02C8">
        <w:rPr>
          <w:lang w:val="en-GB"/>
        </w:rPr>
        <w:t xml:space="preserve"> On the multi-temporal correlation between photosynthesis and soil CO</w:t>
      </w:r>
      <w:r w:rsidRPr="000A02C8">
        <w:rPr>
          <w:vertAlign w:val="subscript"/>
          <w:lang w:val="en-GB"/>
        </w:rPr>
        <w:t>2</w:t>
      </w:r>
      <w:r w:rsidRPr="000A02C8">
        <w:rPr>
          <w:lang w:val="en-GB"/>
        </w:rPr>
        <w:t xml:space="preserve"> efflux: reconciling lags and observations. </w:t>
      </w:r>
      <w:r w:rsidRPr="000A02C8">
        <w:rPr>
          <w:i/>
          <w:lang w:val="en-GB"/>
        </w:rPr>
        <w:t>New Phytol.</w:t>
      </w:r>
      <w:r w:rsidRPr="000A02C8">
        <w:rPr>
          <w:lang w:val="en-GB"/>
        </w:rPr>
        <w:t xml:space="preserve"> </w:t>
      </w:r>
      <w:r w:rsidRPr="000A02C8">
        <w:rPr>
          <w:b/>
          <w:lang w:val="en-GB"/>
        </w:rPr>
        <w:t>191</w:t>
      </w:r>
      <w:r w:rsidRPr="000A02C8">
        <w:rPr>
          <w:lang w:val="en-GB"/>
        </w:rPr>
        <w:t xml:space="preserve">, 1006–1017 (2011). </w:t>
      </w:r>
    </w:p>
    <w:p w14:paraId="17559FD6" w14:textId="77777777" w:rsidR="000A02C8" w:rsidRPr="000A02C8" w:rsidRDefault="000A02C8" w:rsidP="000A02C8">
      <w:pPr>
        <w:rPr>
          <w:lang w:val="en-GB"/>
        </w:rPr>
      </w:pPr>
      <w:r w:rsidRPr="000A02C8">
        <w:rPr>
          <w:lang w:val="en-GB"/>
        </w:rPr>
        <w:t>22.</w:t>
      </w:r>
      <w:r w:rsidRPr="000A02C8">
        <w:rPr>
          <w:lang w:val="en-GB"/>
        </w:rPr>
        <w:tab/>
        <w:t xml:space="preserve">Anav, A. </w:t>
      </w:r>
      <w:r w:rsidRPr="000A02C8">
        <w:rPr>
          <w:i/>
          <w:lang w:val="en-GB"/>
        </w:rPr>
        <w:t>et al.</w:t>
      </w:r>
      <w:r w:rsidRPr="000A02C8">
        <w:rPr>
          <w:lang w:val="en-GB"/>
        </w:rPr>
        <w:t xml:space="preserve"> Spatiotemporal patterns of terrestrial gross primary production: a review. </w:t>
      </w:r>
      <w:r w:rsidRPr="000A02C8">
        <w:rPr>
          <w:i/>
          <w:lang w:val="en-GB"/>
        </w:rPr>
        <w:t>Rev. Geophys.</w:t>
      </w:r>
      <w:r w:rsidRPr="000A02C8">
        <w:rPr>
          <w:lang w:val="en-GB"/>
        </w:rPr>
        <w:t xml:space="preserve"> </w:t>
      </w:r>
      <w:r w:rsidRPr="000A02C8">
        <w:rPr>
          <w:b/>
          <w:lang w:val="en-GB"/>
        </w:rPr>
        <w:t>53</w:t>
      </w:r>
      <w:r w:rsidRPr="000A02C8">
        <w:rPr>
          <w:lang w:val="en-GB"/>
        </w:rPr>
        <w:t>, 2015RG000483 (2015).</w:t>
      </w:r>
    </w:p>
    <w:p w14:paraId="4AE184C5" w14:textId="77777777" w:rsidR="000A02C8" w:rsidRPr="000A02C8" w:rsidRDefault="000A02C8" w:rsidP="000A02C8">
      <w:pPr>
        <w:rPr>
          <w:lang w:val="en-GB"/>
        </w:rPr>
      </w:pPr>
      <w:r w:rsidRPr="000A02C8">
        <w:rPr>
          <w:lang w:val="en-GB"/>
        </w:rPr>
        <w:t>23.</w:t>
      </w:r>
      <w:r w:rsidRPr="000A02C8">
        <w:rPr>
          <w:lang w:val="en-GB"/>
        </w:rPr>
        <w:tab/>
        <w:t xml:space="preserve">Warszawski, L. </w:t>
      </w:r>
      <w:r w:rsidRPr="000A02C8">
        <w:rPr>
          <w:i/>
          <w:lang w:val="en-GB"/>
        </w:rPr>
        <w:t>et al.</w:t>
      </w:r>
      <w:r w:rsidRPr="000A02C8">
        <w:rPr>
          <w:lang w:val="en-GB"/>
        </w:rPr>
        <w:t xml:space="preserve"> The Inter-Sectoral Impact Model Intercomparison Project (ISI-MIP): project framework. </w:t>
      </w:r>
      <w:r w:rsidRPr="000A02C8">
        <w:rPr>
          <w:i/>
          <w:lang w:val="en-GB"/>
        </w:rPr>
        <w:t>Proc. Natl Acad. Sci. USA</w:t>
      </w:r>
      <w:r w:rsidRPr="000A02C8">
        <w:rPr>
          <w:lang w:val="en-GB"/>
        </w:rPr>
        <w:t xml:space="preserve"> </w:t>
      </w:r>
      <w:r w:rsidRPr="000A02C8">
        <w:rPr>
          <w:b/>
          <w:lang w:val="en-GB"/>
        </w:rPr>
        <w:t>111</w:t>
      </w:r>
      <w:r w:rsidRPr="000A02C8">
        <w:rPr>
          <w:lang w:val="en-GB"/>
        </w:rPr>
        <w:t xml:space="preserve">, 3228–3232 (2014). </w:t>
      </w:r>
    </w:p>
    <w:p w14:paraId="48AF63F7" w14:textId="77777777" w:rsidR="000A02C8" w:rsidRPr="000A02C8" w:rsidRDefault="000A02C8" w:rsidP="000A02C8">
      <w:pPr>
        <w:rPr>
          <w:lang w:val="en-GB"/>
        </w:rPr>
      </w:pPr>
      <w:r w:rsidRPr="000A02C8">
        <w:rPr>
          <w:lang w:val="en-GB"/>
        </w:rPr>
        <w:t>24.</w:t>
      </w:r>
      <w:r w:rsidRPr="000A02C8">
        <w:rPr>
          <w:lang w:val="en-GB"/>
        </w:rPr>
        <w:tab/>
        <w:t xml:space="preserve">Falge, E. </w:t>
      </w:r>
      <w:r w:rsidRPr="000A02C8">
        <w:rPr>
          <w:i/>
          <w:lang w:val="en-GB"/>
        </w:rPr>
        <w:t>et al.</w:t>
      </w:r>
      <w:r w:rsidRPr="000A02C8">
        <w:rPr>
          <w:lang w:val="en-GB"/>
        </w:rPr>
        <w:t xml:space="preserve"> Seasonality of ecosystem respiration and gross primary production as derived from FLUXNET measurements. </w:t>
      </w:r>
      <w:r w:rsidRPr="000A02C8">
        <w:rPr>
          <w:i/>
          <w:lang w:val="en-GB"/>
        </w:rPr>
        <w:t>Agric. For. Meteorol.</w:t>
      </w:r>
      <w:r w:rsidRPr="000A02C8">
        <w:rPr>
          <w:lang w:val="en-GB"/>
        </w:rPr>
        <w:t xml:space="preserve"> </w:t>
      </w:r>
      <w:r w:rsidRPr="000A02C8">
        <w:rPr>
          <w:b/>
          <w:lang w:val="en-GB"/>
        </w:rPr>
        <w:t>113</w:t>
      </w:r>
      <w:r w:rsidRPr="000A02C8">
        <w:rPr>
          <w:lang w:val="en-GB"/>
        </w:rPr>
        <w:t xml:space="preserve">, 53–74 (2002). </w:t>
      </w:r>
    </w:p>
    <w:p w14:paraId="0B9AD1E0" w14:textId="77777777" w:rsidR="000A02C8" w:rsidRPr="000A02C8" w:rsidRDefault="000A02C8" w:rsidP="000A02C8">
      <w:pPr>
        <w:rPr>
          <w:lang w:val="en-GB"/>
        </w:rPr>
      </w:pPr>
      <w:r w:rsidRPr="000A02C8">
        <w:rPr>
          <w:lang w:val="en-GB"/>
        </w:rPr>
        <w:t>25.</w:t>
      </w:r>
      <w:r w:rsidRPr="000A02C8">
        <w:rPr>
          <w:lang w:val="en-GB"/>
        </w:rPr>
        <w:tab/>
        <w:t>Pilegaard, K., Ibrom, A., Courtney, M. S., Hummelshøj, P. &amp; Jensen, N. O. Increasing net CO</w:t>
      </w:r>
      <w:r w:rsidRPr="000A02C8">
        <w:rPr>
          <w:vertAlign w:val="subscript"/>
          <w:lang w:val="en-GB"/>
        </w:rPr>
        <w:t>2</w:t>
      </w:r>
      <w:r w:rsidRPr="000A02C8">
        <w:rPr>
          <w:lang w:val="en-GB"/>
        </w:rPr>
        <w:t xml:space="preserve"> uptake by a Danish beech forest during the period from 1996 to 2009. </w:t>
      </w:r>
      <w:r w:rsidRPr="000A02C8">
        <w:rPr>
          <w:i/>
          <w:lang w:val="en-GB"/>
        </w:rPr>
        <w:t>Agric. For. Meteorol.</w:t>
      </w:r>
      <w:r w:rsidRPr="000A02C8">
        <w:rPr>
          <w:lang w:val="en-GB"/>
        </w:rPr>
        <w:t xml:space="preserve"> </w:t>
      </w:r>
      <w:r w:rsidRPr="000A02C8">
        <w:rPr>
          <w:b/>
          <w:lang w:val="en-GB"/>
        </w:rPr>
        <w:t>151</w:t>
      </w:r>
      <w:r w:rsidRPr="000A02C8">
        <w:rPr>
          <w:lang w:val="en-GB"/>
        </w:rPr>
        <w:t xml:space="preserve">, 934–946 (2011). </w:t>
      </w:r>
    </w:p>
    <w:p w14:paraId="4D723B5E" w14:textId="77777777" w:rsidR="000A02C8" w:rsidRPr="000A02C8" w:rsidRDefault="000A02C8" w:rsidP="000A02C8">
      <w:pPr>
        <w:rPr>
          <w:lang w:val="en-GB"/>
        </w:rPr>
      </w:pPr>
      <w:r w:rsidRPr="000A02C8">
        <w:rPr>
          <w:lang w:val="en-GB"/>
        </w:rPr>
        <w:t>26.</w:t>
      </w:r>
      <w:r w:rsidRPr="000A02C8">
        <w:rPr>
          <w:lang w:val="en-GB"/>
        </w:rPr>
        <w:tab/>
        <w:t xml:space="preserve">Urbanski, S. P. </w:t>
      </w:r>
      <w:r w:rsidRPr="000A02C8">
        <w:rPr>
          <w:i/>
          <w:lang w:val="en-GB"/>
        </w:rPr>
        <w:t>et al.</w:t>
      </w:r>
      <w:r w:rsidRPr="000A02C8">
        <w:rPr>
          <w:lang w:val="en-GB"/>
        </w:rPr>
        <w:t xml:space="preserve"> Factors controlling CO</w:t>
      </w:r>
      <w:r w:rsidRPr="000A02C8">
        <w:rPr>
          <w:vertAlign w:val="subscript"/>
          <w:lang w:val="en-GB"/>
        </w:rPr>
        <w:t>2</w:t>
      </w:r>
      <w:r w:rsidRPr="000A02C8">
        <w:rPr>
          <w:lang w:val="en-GB"/>
        </w:rPr>
        <w:t xml:space="preserve"> exchange on timescales from hourly to decadal at Harvard Forest. </w:t>
      </w:r>
      <w:r w:rsidRPr="000A02C8">
        <w:rPr>
          <w:i/>
          <w:lang w:val="en-GB"/>
        </w:rPr>
        <w:t>J. Geophys. Res.</w:t>
      </w:r>
      <w:r w:rsidRPr="000A02C8">
        <w:rPr>
          <w:lang w:val="en-GB"/>
        </w:rPr>
        <w:t xml:space="preserve"> </w:t>
      </w:r>
      <w:r w:rsidRPr="000A02C8">
        <w:rPr>
          <w:b/>
          <w:lang w:val="en-GB"/>
        </w:rPr>
        <w:t>112</w:t>
      </w:r>
      <w:r w:rsidRPr="000A02C8">
        <w:rPr>
          <w:lang w:val="en-GB"/>
        </w:rPr>
        <w:t xml:space="preserve">, G02020 (2007). </w:t>
      </w:r>
    </w:p>
    <w:p w14:paraId="325C5972" w14:textId="77777777" w:rsidR="000A02C8" w:rsidRPr="000A02C8" w:rsidRDefault="000A02C8" w:rsidP="000A02C8">
      <w:pPr>
        <w:rPr>
          <w:lang w:val="en-GB"/>
        </w:rPr>
      </w:pPr>
      <w:r w:rsidRPr="000A02C8">
        <w:rPr>
          <w:lang w:val="en-GB"/>
        </w:rPr>
        <w:t>27.</w:t>
      </w:r>
      <w:r w:rsidRPr="000A02C8">
        <w:rPr>
          <w:lang w:val="en-GB"/>
        </w:rPr>
        <w:tab/>
        <w:t xml:space="preserve">Keenan, T. F. </w:t>
      </w:r>
      <w:r w:rsidRPr="000A02C8">
        <w:rPr>
          <w:i/>
          <w:lang w:val="en-GB"/>
        </w:rPr>
        <w:t>et al.</w:t>
      </w:r>
      <w:r w:rsidRPr="000A02C8">
        <w:rPr>
          <w:lang w:val="en-GB"/>
        </w:rPr>
        <w:t xml:space="preserve"> Increase in forest water-use efficiency as atmospheric carbon dioxide concentrations rise. </w:t>
      </w:r>
      <w:r w:rsidRPr="000A02C8">
        <w:rPr>
          <w:i/>
          <w:lang w:val="en-GB"/>
        </w:rPr>
        <w:t>Nature</w:t>
      </w:r>
      <w:r w:rsidRPr="000A02C8">
        <w:rPr>
          <w:lang w:val="en-GB"/>
        </w:rPr>
        <w:t xml:space="preserve"> </w:t>
      </w:r>
      <w:r w:rsidRPr="000A02C8">
        <w:rPr>
          <w:b/>
          <w:lang w:val="en-GB"/>
        </w:rPr>
        <w:t>499</w:t>
      </w:r>
      <w:r w:rsidRPr="000A02C8">
        <w:rPr>
          <w:lang w:val="en-GB"/>
        </w:rPr>
        <w:t xml:space="preserve">, 324–327 (2013). </w:t>
      </w:r>
    </w:p>
    <w:p w14:paraId="1BE02B28" w14:textId="77777777" w:rsidR="000A02C8" w:rsidRPr="000A02C8" w:rsidRDefault="000A02C8" w:rsidP="000A02C8">
      <w:pPr>
        <w:rPr>
          <w:lang w:val="en-GB"/>
        </w:rPr>
      </w:pPr>
      <w:r w:rsidRPr="000A02C8">
        <w:rPr>
          <w:lang w:val="en-GB"/>
        </w:rPr>
        <w:t>28.</w:t>
      </w:r>
      <w:r w:rsidRPr="000A02C8">
        <w:rPr>
          <w:lang w:val="en-GB"/>
        </w:rPr>
        <w:tab/>
        <w:t xml:space="preserve">Adamczyk, S., Adamczyk, B., Kitunen, V. &amp; Smolander, A. Monoterpenes and higher terpenes may inhibit enzyme activities in boreal forest soil. </w:t>
      </w:r>
      <w:r w:rsidRPr="000A02C8">
        <w:rPr>
          <w:i/>
          <w:lang w:val="en-GB"/>
        </w:rPr>
        <w:t>Soil Biol. Biochem.</w:t>
      </w:r>
      <w:r w:rsidRPr="000A02C8">
        <w:rPr>
          <w:lang w:val="en-GB"/>
        </w:rPr>
        <w:t xml:space="preserve"> </w:t>
      </w:r>
      <w:r w:rsidRPr="000A02C8">
        <w:rPr>
          <w:b/>
          <w:lang w:val="en-GB"/>
        </w:rPr>
        <w:t>87</w:t>
      </w:r>
      <w:r w:rsidRPr="000A02C8">
        <w:rPr>
          <w:lang w:val="en-GB"/>
        </w:rPr>
        <w:t>, 59–66 (2015).</w:t>
      </w:r>
    </w:p>
    <w:p w14:paraId="01E44E9D" w14:textId="77777777" w:rsidR="000A02C8" w:rsidRPr="000A02C8" w:rsidRDefault="000A02C8" w:rsidP="000A02C8">
      <w:pPr>
        <w:rPr>
          <w:lang w:val="en-GB"/>
        </w:rPr>
      </w:pPr>
      <w:r w:rsidRPr="000A02C8">
        <w:rPr>
          <w:lang w:val="en-GB"/>
        </w:rPr>
        <w:t>29.</w:t>
      </w:r>
      <w:r w:rsidRPr="000A02C8">
        <w:rPr>
          <w:lang w:val="en-GB"/>
        </w:rPr>
        <w:tab/>
        <w:t xml:space="preserve">Le Quéré, C. </w:t>
      </w:r>
      <w:r w:rsidRPr="000A02C8">
        <w:rPr>
          <w:i/>
          <w:lang w:val="en-GB"/>
        </w:rPr>
        <w:t>et al.</w:t>
      </w:r>
      <w:r w:rsidRPr="000A02C8">
        <w:rPr>
          <w:lang w:val="en-GB"/>
        </w:rPr>
        <w:t xml:space="preserve"> Global carbon budget 2016. </w:t>
      </w:r>
      <w:r w:rsidRPr="000A02C8">
        <w:rPr>
          <w:i/>
          <w:lang w:val="en-GB"/>
        </w:rPr>
        <w:t>Earth Syst. Sci. Data</w:t>
      </w:r>
      <w:r w:rsidRPr="000A02C8">
        <w:rPr>
          <w:lang w:val="en-GB"/>
        </w:rPr>
        <w:t xml:space="preserve"> </w:t>
      </w:r>
      <w:r w:rsidRPr="000A02C8">
        <w:rPr>
          <w:b/>
          <w:lang w:val="en-GB"/>
        </w:rPr>
        <w:t>8</w:t>
      </w:r>
      <w:r w:rsidRPr="000A02C8">
        <w:rPr>
          <w:lang w:val="en-GB"/>
        </w:rPr>
        <w:t xml:space="preserve">, 605–649 (2016). </w:t>
      </w:r>
    </w:p>
    <w:p w14:paraId="2EA88F8A" w14:textId="77777777" w:rsidR="000A02C8" w:rsidRPr="000A02C8" w:rsidRDefault="000A02C8" w:rsidP="000A02C8">
      <w:pPr>
        <w:rPr>
          <w:lang w:val="en-GB"/>
        </w:rPr>
      </w:pPr>
      <w:r w:rsidRPr="000A02C8">
        <w:rPr>
          <w:lang w:val="en-GB"/>
        </w:rPr>
        <w:t>30.</w:t>
      </w:r>
      <w:r w:rsidRPr="000A02C8">
        <w:rPr>
          <w:lang w:val="en-GB"/>
        </w:rPr>
        <w:tab/>
        <w:t xml:space="preserve">Vargas, R., Paz, F. &amp; de Jong, B. Quantification of forest degradation and belowground carbon dynamics: ongoing challenges for monitoring, reporting and verification activities for REDD+. </w:t>
      </w:r>
      <w:r w:rsidRPr="000A02C8">
        <w:rPr>
          <w:i/>
          <w:lang w:val="en-GB"/>
        </w:rPr>
        <w:t>Carbon Manag.</w:t>
      </w:r>
      <w:r w:rsidRPr="000A02C8">
        <w:rPr>
          <w:lang w:val="en-GB"/>
        </w:rPr>
        <w:t xml:space="preserve"> </w:t>
      </w:r>
      <w:r w:rsidRPr="000A02C8">
        <w:rPr>
          <w:b/>
          <w:lang w:val="en-GB"/>
        </w:rPr>
        <w:t>4</w:t>
      </w:r>
      <w:r w:rsidRPr="000A02C8">
        <w:rPr>
          <w:lang w:val="en-GB"/>
        </w:rPr>
        <w:t xml:space="preserve">, 579–582 (2013). </w:t>
      </w:r>
    </w:p>
    <w:p w14:paraId="139764F3" w14:textId="77777777" w:rsidR="000A02C8" w:rsidRPr="000A02C8" w:rsidRDefault="000A02C8" w:rsidP="000A02C8">
      <w:pPr>
        <w:rPr>
          <w:lang w:val="en-GB"/>
        </w:rPr>
      </w:pPr>
      <w:r w:rsidRPr="000A02C8">
        <w:rPr>
          <w:b/>
          <w:lang w:val="en-GB"/>
        </w:rPr>
        <w:t>Acknowledgements</w:t>
      </w:r>
      <w:r w:rsidRPr="000A02C8">
        <w:rPr>
          <w:lang w:val="en-GB"/>
        </w:rPr>
        <w:t xml:space="preserve"> We are indebted to the thousands of researchers who measured and published the data collected here. This work used eddy-covariance data acquired and shared by the FLUXNET community (see Methods). This research was supported by the US Department of Energy, Office of Science, Biological and Environmental Research as part of the Terrestrial Ecosystem Sciences Program. The Pacific Northwest National Laboratory is </w:t>
      </w:r>
      <w:r w:rsidRPr="000A02C8">
        <w:rPr>
          <w:lang w:val="en-GB"/>
        </w:rPr>
        <w:lastRenderedPageBreak/>
        <w:t>operated for DOE by Battelle Memorial Institute under contract DE-AC05-76RL01830. R.V. acknowledges support from NASA-CMS (80NSSC18K0173) and USDA (2014-67003-22070). C.M.G. received additional support from the National Science Foundation Division of Environmental Biology, Award 1353908.</w:t>
      </w:r>
    </w:p>
    <w:p w14:paraId="32087128" w14:textId="77777777" w:rsidR="000A02C8" w:rsidRPr="000A02C8" w:rsidRDefault="000A02C8" w:rsidP="000A02C8">
      <w:pPr>
        <w:rPr>
          <w:lang w:val="en-GB"/>
        </w:rPr>
      </w:pPr>
      <w:r w:rsidRPr="000A02C8">
        <w:rPr>
          <w:b/>
          <w:lang w:val="en-GB"/>
        </w:rPr>
        <w:t>Reviewer information</w:t>
      </w:r>
      <w:r w:rsidRPr="000A02C8">
        <w:rPr>
          <w:lang w:val="en-GB"/>
        </w:rPr>
        <w:t xml:space="preserve"> </w:t>
      </w:r>
      <w:r w:rsidRPr="000A02C8">
        <w:rPr>
          <w:i/>
          <w:lang w:val="en-GB"/>
        </w:rPr>
        <w:t>Nature</w:t>
      </w:r>
      <w:r w:rsidRPr="000A02C8">
        <w:rPr>
          <w:lang w:val="en-GB"/>
        </w:rPr>
        <w:t xml:space="preserve"> thanks A. Konings, K. Ogle and the other anonymous reviewer(s) for their contribution to the peer review of this work.</w:t>
      </w:r>
    </w:p>
    <w:p w14:paraId="08E9CBD3" w14:textId="77777777" w:rsidR="000A02C8" w:rsidRPr="000A02C8" w:rsidRDefault="000A02C8" w:rsidP="000A02C8">
      <w:pPr>
        <w:rPr>
          <w:lang w:val="en-GB"/>
        </w:rPr>
      </w:pPr>
      <w:r w:rsidRPr="000A02C8">
        <w:rPr>
          <w:b/>
          <w:lang w:val="en-GB"/>
        </w:rPr>
        <w:t>Author contributions</w:t>
      </w:r>
      <w:r w:rsidRPr="000A02C8">
        <w:rPr>
          <w:lang w:val="en-GB"/>
        </w:rPr>
        <w:t xml:space="preserve"> B.B.-L. conceived this study, and together with C.M.G. and R.V. designed the analysis. M.C. provided SIF data processing and expertise, and with V.L.B. furnished key insights. B.B.-L. wrote the manuscript in close collaboration with all authors.</w:t>
      </w:r>
    </w:p>
    <w:p w14:paraId="0C3D0B4A" w14:textId="77777777" w:rsidR="000A02C8" w:rsidRPr="000A02C8" w:rsidRDefault="000A02C8" w:rsidP="000A02C8">
      <w:pPr>
        <w:rPr>
          <w:lang w:val="en-GB"/>
        </w:rPr>
      </w:pPr>
      <w:r w:rsidRPr="000A02C8">
        <w:rPr>
          <w:b/>
          <w:lang w:val="en-GB"/>
        </w:rPr>
        <w:t>Competing interests:</w:t>
      </w:r>
      <w:r w:rsidRPr="000A02C8">
        <w:rPr>
          <w:lang w:val="en-GB"/>
        </w:rPr>
        <w:t xml:space="preserve"> The authors declare no competing interests.</w:t>
      </w:r>
    </w:p>
    <w:p w14:paraId="1CE6BAC0" w14:textId="77777777" w:rsidR="000A02C8" w:rsidRPr="000A02C8" w:rsidRDefault="000A02C8" w:rsidP="000A02C8">
      <w:pPr>
        <w:rPr>
          <w:lang w:val="en-GB"/>
        </w:rPr>
      </w:pPr>
      <w:r w:rsidRPr="000A02C8">
        <w:rPr>
          <w:lang w:val="en-GB"/>
        </w:rPr>
        <w:t>Additional information</w:t>
      </w:r>
    </w:p>
    <w:p w14:paraId="5A971950" w14:textId="77777777" w:rsidR="000A02C8" w:rsidRPr="000A02C8" w:rsidRDefault="000A02C8" w:rsidP="000A02C8">
      <w:pPr>
        <w:rPr>
          <w:lang w:val="en-GB"/>
        </w:rPr>
      </w:pPr>
      <w:r w:rsidRPr="000A02C8">
        <w:rPr>
          <w:b/>
          <w:lang w:val="en-GB"/>
        </w:rPr>
        <w:t>Extended data</w:t>
      </w:r>
      <w:r w:rsidRPr="000A02C8">
        <w:rPr>
          <w:lang w:val="en-GB"/>
        </w:rPr>
        <w:t xml:space="preserve"> is available for this paper at </w:t>
      </w:r>
      <w:r w:rsidRPr="000A02C8">
        <w:rPr>
          <w:b/>
          <w:lang w:val="en-GB"/>
        </w:rPr>
        <w:t>[author: this URL will be automatically inserted]</w:t>
      </w:r>
    </w:p>
    <w:p w14:paraId="71B2E96D" w14:textId="77777777" w:rsidR="000A02C8" w:rsidRPr="000A02C8" w:rsidRDefault="000A02C8" w:rsidP="000A02C8">
      <w:pPr>
        <w:rPr>
          <w:lang w:val="en-GB"/>
        </w:rPr>
      </w:pPr>
      <w:r w:rsidRPr="000A02C8">
        <w:rPr>
          <w:b/>
          <w:lang w:val="en-GB"/>
        </w:rPr>
        <w:t>Supplementary information</w:t>
      </w:r>
      <w:r w:rsidRPr="000A02C8">
        <w:rPr>
          <w:lang w:val="en-GB"/>
        </w:rPr>
        <w:t xml:space="preserve"> is available for this paper at </w:t>
      </w:r>
      <w:r w:rsidRPr="000A02C8">
        <w:rPr>
          <w:b/>
          <w:lang w:val="en-GB"/>
        </w:rPr>
        <w:t>[author: this URL will be automatically inserted]</w:t>
      </w:r>
    </w:p>
    <w:p w14:paraId="77B1F2DB" w14:textId="77777777" w:rsidR="000A02C8" w:rsidRPr="000A02C8" w:rsidRDefault="000A02C8" w:rsidP="000A02C8">
      <w:pPr>
        <w:rPr>
          <w:lang w:val="en-GB"/>
        </w:rPr>
      </w:pPr>
      <w:r w:rsidRPr="000A02C8">
        <w:rPr>
          <w:b/>
          <w:lang w:val="en-GB"/>
        </w:rPr>
        <w:t>Reprints and permissions information</w:t>
      </w:r>
      <w:r w:rsidRPr="000A02C8">
        <w:rPr>
          <w:lang w:val="en-GB"/>
        </w:rPr>
        <w:t xml:space="preserve"> is available at www.nature.com/reprints.</w:t>
      </w:r>
    </w:p>
    <w:p w14:paraId="00BEA9EF" w14:textId="77777777" w:rsidR="000A02C8" w:rsidRPr="000A02C8" w:rsidRDefault="000A02C8" w:rsidP="000A02C8">
      <w:pPr>
        <w:rPr>
          <w:lang w:val="en-GB"/>
        </w:rPr>
      </w:pPr>
      <w:r w:rsidRPr="000A02C8">
        <w:rPr>
          <w:b/>
          <w:lang w:val="en-GB"/>
        </w:rPr>
        <w:t>Correspondence and requests for materials</w:t>
      </w:r>
      <w:r w:rsidRPr="000A02C8">
        <w:rPr>
          <w:lang w:val="en-GB"/>
        </w:rPr>
        <w:t xml:space="preserve"> should be addressed to B.B.-L.</w:t>
      </w:r>
    </w:p>
    <w:p w14:paraId="2D89D85E" w14:textId="77777777" w:rsidR="000A02C8" w:rsidRPr="000A02C8" w:rsidRDefault="000A02C8" w:rsidP="000A02C8">
      <w:pPr>
        <w:rPr>
          <w:lang w:val="en-GB"/>
        </w:rPr>
      </w:pPr>
      <w:r w:rsidRPr="000A02C8">
        <w:rPr>
          <w:b/>
          <w:lang w:val="en-GB"/>
        </w:rPr>
        <w:t>Publisher’s note:</w:t>
      </w:r>
      <w:r w:rsidRPr="000A02C8">
        <w:rPr>
          <w:lang w:val="en-GB"/>
        </w:rPr>
        <w:t xml:space="preserve"> Springer Nature remains neutral with regard to jurisdictional claims in published maps and institutional affiliations.</w:t>
      </w:r>
    </w:p>
    <w:p w14:paraId="1C3E5DE0" w14:textId="77777777" w:rsidR="000A02C8" w:rsidRPr="000A02C8" w:rsidRDefault="000A02C8" w:rsidP="000A02C8">
      <w:pPr>
        <w:rPr>
          <w:b/>
          <w:lang w:val="en-GB"/>
        </w:rPr>
      </w:pPr>
      <w:r w:rsidRPr="000A02C8">
        <w:rPr>
          <w:b/>
          <w:lang w:val="en-GB"/>
        </w:rPr>
        <w:br w:type="page"/>
      </w:r>
    </w:p>
    <w:p w14:paraId="1FA4238B" w14:textId="77777777" w:rsidR="000A02C8" w:rsidRPr="000A02C8" w:rsidRDefault="000A02C8" w:rsidP="000A02C8">
      <w:pPr>
        <w:rPr>
          <w:lang w:val="en-GB"/>
        </w:rPr>
      </w:pPr>
      <w:r w:rsidRPr="000A02C8">
        <w:rPr>
          <w:b/>
          <w:lang w:val="en-GB"/>
        </w:rPr>
        <w:lastRenderedPageBreak/>
        <w:t xml:space="preserve">Table 1 Effects in linear model of how </w:t>
      </w:r>
      <w:r w:rsidRPr="000A02C8">
        <w:rPr>
          <w:b/>
          <w:i/>
          <w:lang w:val="en-GB"/>
        </w:rPr>
        <w:t>R</w:t>
      </w:r>
      <w:r w:rsidRPr="000A02C8">
        <w:rPr>
          <w:b/>
          <w:vertAlign w:val="subscript"/>
          <w:lang w:val="en-GB"/>
        </w:rPr>
        <w:t>H</w:t>
      </w:r>
      <w:r w:rsidRPr="000A02C8">
        <w:rPr>
          <w:b/>
          <w:lang w:val="en-GB"/>
        </w:rPr>
        <w:t>:</w:t>
      </w:r>
      <w:r w:rsidRPr="000A02C8">
        <w:rPr>
          <w:b/>
          <w:i/>
          <w:lang w:val="en-GB"/>
        </w:rPr>
        <w:t>R</w:t>
      </w:r>
      <w:r w:rsidRPr="000A02C8">
        <w:rPr>
          <w:b/>
          <w:vertAlign w:val="subscript"/>
          <w:lang w:val="en-GB"/>
        </w:rPr>
        <w:t>S</w:t>
      </w:r>
      <w:r w:rsidRPr="000A02C8">
        <w:rPr>
          <w:b/>
          <w:lang w:val="en-GB"/>
        </w:rPr>
        <w:t xml:space="preserve"> changes over time.</w:t>
      </w:r>
    </w:p>
    <w:tbl>
      <w:tblPr>
        <w:tblStyle w:val="Style5"/>
        <w:tblW w:w="9359" w:type="dxa"/>
        <w:tblInd w:w="80" w:type="dxa"/>
        <w:tblBorders>
          <w:top w:val="single" w:sz="4" w:space="0" w:color="auto"/>
          <w:bottom w:val="single" w:sz="4" w:space="0" w:color="auto"/>
        </w:tblBorders>
        <w:tblLayout w:type="fixed"/>
        <w:tblLook w:val="0600" w:firstRow="0" w:lastRow="0" w:firstColumn="0" w:lastColumn="0" w:noHBand="1" w:noVBand="1"/>
      </w:tblPr>
      <w:tblGrid>
        <w:gridCol w:w="3745"/>
        <w:gridCol w:w="1203"/>
        <w:gridCol w:w="1337"/>
        <w:gridCol w:w="1131"/>
        <w:gridCol w:w="1038"/>
        <w:gridCol w:w="905"/>
      </w:tblGrid>
      <w:tr w:rsidR="000A02C8" w:rsidRPr="000A02C8" w14:paraId="15D6E6BC" w14:textId="77777777" w:rsidTr="006C455D">
        <w:tc>
          <w:tcPr>
            <w:tcW w:w="3745" w:type="dxa"/>
            <w:tcBorders>
              <w:top w:val="single" w:sz="4" w:space="0" w:color="auto"/>
              <w:bottom w:val="single" w:sz="4" w:space="0" w:color="auto"/>
            </w:tcBorders>
            <w:tcMar>
              <w:top w:w="80" w:type="dxa"/>
              <w:left w:w="80" w:type="dxa"/>
              <w:bottom w:w="80" w:type="dxa"/>
              <w:right w:w="80" w:type="dxa"/>
            </w:tcMar>
          </w:tcPr>
          <w:p w14:paraId="76F4606D" w14:textId="77777777" w:rsidR="000A02C8" w:rsidRPr="000A02C8" w:rsidRDefault="000A02C8" w:rsidP="000A02C8">
            <w:pPr>
              <w:rPr>
                <w:lang w:val="en-GB"/>
              </w:rPr>
            </w:pPr>
            <w:r w:rsidRPr="000A02C8">
              <w:rPr>
                <w:lang w:val="en-GB"/>
              </w:rPr>
              <w:t>Effect</w:t>
            </w:r>
          </w:p>
        </w:tc>
        <w:tc>
          <w:tcPr>
            <w:tcW w:w="1203" w:type="dxa"/>
            <w:tcBorders>
              <w:top w:val="single" w:sz="4" w:space="0" w:color="auto"/>
              <w:bottom w:val="single" w:sz="4" w:space="0" w:color="auto"/>
            </w:tcBorders>
            <w:tcMar>
              <w:top w:w="80" w:type="dxa"/>
              <w:left w:w="80" w:type="dxa"/>
              <w:bottom w:w="80" w:type="dxa"/>
              <w:right w:w="80" w:type="dxa"/>
            </w:tcMar>
          </w:tcPr>
          <w:p w14:paraId="18241E63" w14:textId="77777777" w:rsidR="000A02C8" w:rsidRPr="000A02C8" w:rsidRDefault="000A02C8" w:rsidP="000A02C8">
            <w:pPr>
              <w:rPr>
                <w:lang w:val="en-GB"/>
              </w:rPr>
            </w:pPr>
            <w:r w:rsidRPr="000A02C8">
              <w:rPr>
                <w:lang w:val="en-GB"/>
              </w:rPr>
              <w:t>DF</w:t>
            </w:r>
          </w:p>
        </w:tc>
        <w:tc>
          <w:tcPr>
            <w:tcW w:w="1337" w:type="dxa"/>
            <w:tcBorders>
              <w:top w:val="single" w:sz="4" w:space="0" w:color="auto"/>
              <w:bottom w:val="single" w:sz="4" w:space="0" w:color="auto"/>
            </w:tcBorders>
            <w:tcMar>
              <w:top w:w="80" w:type="dxa"/>
              <w:left w:w="80" w:type="dxa"/>
              <w:bottom w:w="80" w:type="dxa"/>
              <w:right w:w="80" w:type="dxa"/>
            </w:tcMar>
          </w:tcPr>
          <w:p w14:paraId="3CAE83AC" w14:textId="77777777" w:rsidR="000A02C8" w:rsidRPr="000A02C8" w:rsidRDefault="000A02C8" w:rsidP="000A02C8">
            <w:pPr>
              <w:rPr>
                <w:lang w:val="en-GB"/>
              </w:rPr>
            </w:pPr>
            <w:r w:rsidRPr="000A02C8">
              <w:rPr>
                <w:lang w:val="en-GB"/>
              </w:rPr>
              <w:t>SS</w:t>
            </w:r>
          </w:p>
        </w:tc>
        <w:tc>
          <w:tcPr>
            <w:tcW w:w="1131" w:type="dxa"/>
            <w:tcBorders>
              <w:top w:val="single" w:sz="4" w:space="0" w:color="auto"/>
              <w:bottom w:val="single" w:sz="4" w:space="0" w:color="auto"/>
            </w:tcBorders>
            <w:tcMar>
              <w:top w:w="80" w:type="dxa"/>
              <w:left w:w="80" w:type="dxa"/>
              <w:bottom w:w="80" w:type="dxa"/>
              <w:right w:w="80" w:type="dxa"/>
            </w:tcMar>
          </w:tcPr>
          <w:p w14:paraId="0DFE30CF" w14:textId="77777777" w:rsidR="000A02C8" w:rsidRPr="000A02C8" w:rsidRDefault="000A02C8" w:rsidP="000A02C8">
            <w:pPr>
              <w:rPr>
                <w:lang w:val="en-GB"/>
              </w:rPr>
            </w:pPr>
            <w:r w:rsidRPr="000A02C8">
              <w:rPr>
                <w:lang w:val="en-GB"/>
              </w:rPr>
              <w:t>MS</w:t>
            </w:r>
          </w:p>
        </w:tc>
        <w:tc>
          <w:tcPr>
            <w:tcW w:w="1038" w:type="dxa"/>
            <w:tcBorders>
              <w:top w:val="single" w:sz="4" w:space="0" w:color="auto"/>
              <w:bottom w:val="single" w:sz="4" w:space="0" w:color="auto"/>
            </w:tcBorders>
            <w:tcMar>
              <w:top w:w="80" w:type="dxa"/>
              <w:left w:w="80" w:type="dxa"/>
              <w:bottom w:w="80" w:type="dxa"/>
              <w:right w:w="80" w:type="dxa"/>
            </w:tcMar>
          </w:tcPr>
          <w:p w14:paraId="6BA32813" w14:textId="77777777" w:rsidR="000A02C8" w:rsidRPr="000A02C8" w:rsidRDefault="000A02C8" w:rsidP="000A02C8">
            <w:pPr>
              <w:rPr>
                <w:i/>
                <w:lang w:val="en-GB"/>
              </w:rPr>
            </w:pPr>
            <w:r w:rsidRPr="000A02C8">
              <w:rPr>
                <w:i/>
                <w:lang w:val="en-GB"/>
              </w:rPr>
              <w:t>F</w:t>
            </w:r>
          </w:p>
        </w:tc>
        <w:tc>
          <w:tcPr>
            <w:tcW w:w="905" w:type="dxa"/>
            <w:tcBorders>
              <w:top w:val="single" w:sz="4" w:space="0" w:color="auto"/>
              <w:bottom w:val="single" w:sz="4" w:space="0" w:color="auto"/>
            </w:tcBorders>
            <w:tcMar>
              <w:top w:w="80" w:type="dxa"/>
              <w:left w:w="80" w:type="dxa"/>
              <w:bottom w:w="80" w:type="dxa"/>
              <w:right w:w="80" w:type="dxa"/>
            </w:tcMar>
          </w:tcPr>
          <w:p w14:paraId="6D45478D" w14:textId="77777777" w:rsidR="000A02C8" w:rsidRPr="000A02C8" w:rsidRDefault="000A02C8" w:rsidP="000A02C8">
            <w:pPr>
              <w:rPr>
                <w:i/>
                <w:lang w:val="en-GB"/>
              </w:rPr>
            </w:pPr>
            <w:r w:rsidRPr="000A02C8">
              <w:rPr>
                <w:i/>
                <w:lang w:val="en-GB"/>
              </w:rPr>
              <w:t>P</w:t>
            </w:r>
          </w:p>
        </w:tc>
      </w:tr>
      <w:tr w:rsidR="000A02C8" w:rsidRPr="000A02C8" w14:paraId="66085E07" w14:textId="77777777" w:rsidTr="006C455D">
        <w:tc>
          <w:tcPr>
            <w:tcW w:w="3745" w:type="dxa"/>
            <w:tcBorders>
              <w:top w:val="single" w:sz="4" w:space="0" w:color="auto"/>
            </w:tcBorders>
            <w:tcMar>
              <w:top w:w="80" w:type="dxa"/>
              <w:left w:w="80" w:type="dxa"/>
              <w:bottom w:w="80" w:type="dxa"/>
              <w:right w:w="80" w:type="dxa"/>
            </w:tcMar>
          </w:tcPr>
          <w:p w14:paraId="705E6D2C" w14:textId="77777777" w:rsidR="000A02C8" w:rsidRPr="000A02C8" w:rsidRDefault="000A02C8" w:rsidP="000A02C8">
            <w:pPr>
              <w:rPr>
                <w:lang w:val="en-GB"/>
              </w:rPr>
            </w:pPr>
            <w:r w:rsidRPr="000A02C8">
              <w:rPr>
                <w:lang w:val="en-GB"/>
              </w:rPr>
              <w:t>Year</w:t>
            </w:r>
          </w:p>
        </w:tc>
        <w:tc>
          <w:tcPr>
            <w:tcW w:w="1203" w:type="dxa"/>
            <w:tcBorders>
              <w:top w:val="single" w:sz="4" w:space="0" w:color="auto"/>
            </w:tcBorders>
            <w:tcMar>
              <w:top w:w="80" w:type="dxa"/>
              <w:left w:w="80" w:type="dxa"/>
              <w:bottom w:w="80" w:type="dxa"/>
              <w:right w:w="80" w:type="dxa"/>
            </w:tcMar>
          </w:tcPr>
          <w:p w14:paraId="718F17A2" w14:textId="77777777" w:rsidR="000A02C8" w:rsidRPr="000A02C8" w:rsidRDefault="000A02C8" w:rsidP="000A02C8">
            <w:pPr>
              <w:rPr>
                <w:lang w:val="en-GB"/>
              </w:rPr>
            </w:pPr>
            <w:r w:rsidRPr="000A02C8">
              <w:rPr>
                <w:lang w:val="en-GB"/>
              </w:rPr>
              <w:t>1</w:t>
            </w:r>
          </w:p>
        </w:tc>
        <w:tc>
          <w:tcPr>
            <w:tcW w:w="1337" w:type="dxa"/>
            <w:tcBorders>
              <w:top w:val="single" w:sz="4" w:space="0" w:color="auto"/>
            </w:tcBorders>
            <w:tcMar>
              <w:top w:w="80" w:type="dxa"/>
              <w:left w:w="80" w:type="dxa"/>
              <w:bottom w:w="80" w:type="dxa"/>
              <w:right w:w="80" w:type="dxa"/>
            </w:tcMar>
          </w:tcPr>
          <w:p w14:paraId="198A9C5D" w14:textId="77777777" w:rsidR="000A02C8" w:rsidRPr="000A02C8" w:rsidRDefault="000A02C8" w:rsidP="000A02C8">
            <w:pPr>
              <w:rPr>
                <w:lang w:val="en-GB"/>
              </w:rPr>
            </w:pPr>
            <w:r w:rsidRPr="000A02C8">
              <w:rPr>
                <w:lang w:val="en-GB"/>
              </w:rPr>
              <w:t>0.151</w:t>
            </w:r>
          </w:p>
        </w:tc>
        <w:tc>
          <w:tcPr>
            <w:tcW w:w="1131" w:type="dxa"/>
            <w:tcBorders>
              <w:top w:val="single" w:sz="4" w:space="0" w:color="auto"/>
            </w:tcBorders>
            <w:tcMar>
              <w:top w:w="80" w:type="dxa"/>
              <w:left w:w="80" w:type="dxa"/>
              <w:bottom w:w="80" w:type="dxa"/>
              <w:right w:w="80" w:type="dxa"/>
            </w:tcMar>
          </w:tcPr>
          <w:p w14:paraId="759D4EA9" w14:textId="77777777" w:rsidR="000A02C8" w:rsidRPr="000A02C8" w:rsidRDefault="000A02C8" w:rsidP="000A02C8">
            <w:pPr>
              <w:rPr>
                <w:lang w:val="en-GB"/>
              </w:rPr>
            </w:pPr>
            <w:r w:rsidRPr="000A02C8">
              <w:rPr>
                <w:lang w:val="en-GB"/>
              </w:rPr>
              <w:t>0.159</w:t>
            </w:r>
          </w:p>
        </w:tc>
        <w:tc>
          <w:tcPr>
            <w:tcW w:w="1038" w:type="dxa"/>
            <w:tcBorders>
              <w:top w:val="single" w:sz="4" w:space="0" w:color="auto"/>
            </w:tcBorders>
            <w:tcMar>
              <w:top w:w="80" w:type="dxa"/>
              <w:left w:w="80" w:type="dxa"/>
              <w:bottom w:w="80" w:type="dxa"/>
              <w:right w:w="80" w:type="dxa"/>
            </w:tcMar>
          </w:tcPr>
          <w:p w14:paraId="2EDF900C" w14:textId="77777777" w:rsidR="000A02C8" w:rsidRPr="000A02C8" w:rsidRDefault="000A02C8" w:rsidP="000A02C8">
            <w:pPr>
              <w:rPr>
                <w:lang w:val="en-GB"/>
              </w:rPr>
            </w:pPr>
            <w:r w:rsidRPr="000A02C8">
              <w:rPr>
                <w:lang w:val="en-GB"/>
              </w:rPr>
              <w:t>6.972</w:t>
            </w:r>
          </w:p>
        </w:tc>
        <w:tc>
          <w:tcPr>
            <w:tcW w:w="905" w:type="dxa"/>
            <w:tcBorders>
              <w:top w:val="single" w:sz="4" w:space="0" w:color="auto"/>
            </w:tcBorders>
            <w:tcMar>
              <w:top w:w="80" w:type="dxa"/>
              <w:left w:w="80" w:type="dxa"/>
              <w:bottom w:w="80" w:type="dxa"/>
              <w:right w:w="80" w:type="dxa"/>
            </w:tcMar>
          </w:tcPr>
          <w:p w14:paraId="51A5F081" w14:textId="77777777" w:rsidR="000A02C8" w:rsidRPr="000A02C8" w:rsidRDefault="000A02C8" w:rsidP="000A02C8">
            <w:pPr>
              <w:rPr>
                <w:lang w:val="en-GB"/>
              </w:rPr>
            </w:pPr>
            <w:r w:rsidRPr="000A02C8">
              <w:rPr>
                <w:lang w:val="en-GB"/>
              </w:rPr>
              <w:t>0.009</w:t>
            </w:r>
          </w:p>
        </w:tc>
      </w:tr>
      <w:tr w:rsidR="000A02C8" w:rsidRPr="000A02C8" w14:paraId="5B98BA24" w14:textId="77777777" w:rsidTr="006C455D">
        <w:tc>
          <w:tcPr>
            <w:tcW w:w="3745" w:type="dxa"/>
            <w:tcMar>
              <w:top w:w="80" w:type="dxa"/>
              <w:left w:w="80" w:type="dxa"/>
              <w:bottom w:w="80" w:type="dxa"/>
              <w:right w:w="80" w:type="dxa"/>
            </w:tcMar>
          </w:tcPr>
          <w:p w14:paraId="6A0C1239" w14:textId="77777777" w:rsidR="000A02C8" w:rsidRPr="000A02C8" w:rsidRDefault="000A02C8" w:rsidP="000A02C8">
            <w:pPr>
              <w:rPr>
                <w:lang w:val="en-GB"/>
              </w:rPr>
            </w:pPr>
            <w:r w:rsidRPr="000A02C8">
              <w:rPr>
                <w:lang w:val="en-GB"/>
              </w:rPr>
              <w:t>Disturbance</w:t>
            </w:r>
          </w:p>
        </w:tc>
        <w:tc>
          <w:tcPr>
            <w:tcW w:w="1203" w:type="dxa"/>
            <w:tcMar>
              <w:top w:w="80" w:type="dxa"/>
              <w:left w:w="80" w:type="dxa"/>
              <w:bottom w:w="80" w:type="dxa"/>
              <w:right w:w="80" w:type="dxa"/>
            </w:tcMar>
          </w:tcPr>
          <w:p w14:paraId="6C24132F" w14:textId="77777777" w:rsidR="000A02C8" w:rsidRPr="000A02C8" w:rsidRDefault="000A02C8" w:rsidP="000A02C8">
            <w:pPr>
              <w:rPr>
                <w:lang w:val="en-GB"/>
              </w:rPr>
            </w:pPr>
            <w:r w:rsidRPr="000A02C8">
              <w:rPr>
                <w:lang w:val="en-GB"/>
              </w:rPr>
              <w:t>1</w:t>
            </w:r>
          </w:p>
        </w:tc>
        <w:tc>
          <w:tcPr>
            <w:tcW w:w="1337" w:type="dxa"/>
            <w:tcMar>
              <w:top w:w="80" w:type="dxa"/>
              <w:left w:w="80" w:type="dxa"/>
              <w:bottom w:w="80" w:type="dxa"/>
              <w:right w:w="80" w:type="dxa"/>
            </w:tcMar>
          </w:tcPr>
          <w:p w14:paraId="3F00E34B" w14:textId="77777777" w:rsidR="000A02C8" w:rsidRPr="000A02C8" w:rsidRDefault="000A02C8" w:rsidP="000A02C8">
            <w:pPr>
              <w:rPr>
                <w:lang w:val="en-GB"/>
              </w:rPr>
            </w:pPr>
            <w:r w:rsidRPr="000A02C8">
              <w:rPr>
                <w:lang w:val="en-GB"/>
              </w:rPr>
              <w:t>0.018</w:t>
            </w:r>
          </w:p>
        </w:tc>
        <w:tc>
          <w:tcPr>
            <w:tcW w:w="1131" w:type="dxa"/>
            <w:tcMar>
              <w:top w:w="80" w:type="dxa"/>
              <w:left w:w="80" w:type="dxa"/>
              <w:bottom w:w="80" w:type="dxa"/>
              <w:right w:w="80" w:type="dxa"/>
            </w:tcMar>
          </w:tcPr>
          <w:p w14:paraId="201C7968" w14:textId="77777777" w:rsidR="000A02C8" w:rsidRPr="000A02C8" w:rsidRDefault="000A02C8" w:rsidP="000A02C8">
            <w:pPr>
              <w:rPr>
                <w:lang w:val="en-GB"/>
              </w:rPr>
            </w:pPr>
            <w:r w:rsidRPr="000A02C8">
              <w:rPr>
                <w:lang w:val="en-GB"/>
              </w:rPr>
              <w:t>0.018</w:t>
            </w:r>
          </w:p>
        </w:tc>
        <w:tc>
          <w:tcPr>
            <w:tcW w:w="1038" w:type="dxa"/>
            <w:tcMar>
              <w:top w:w="80" w:type="dxa"/>
              <w:left w:w="80" w:type="dxa"/>
              <w:bottom w:w="80" w:type="dxa"/>
              <w:right w:w="80" w:type="dxa"/>
            </w:tcMar>
          </w:tcPr>
          <w:p w14:paraId="7F6A575B" w14:textId="77777777" w:rsidR="000A02C8" w:rsidRPr="000A02C8" w:rsidRDefault="000A02C8" w:rsidP="000A02C8">
            <w:pPr>
              <w:rPr>
                <w:lang w:val="en-GB"/>
              </w:rPr>
            </w:pPr>
            <w:r w:rsidRPr="000A02C8">
              <w:rPr>
                <w:lang w:val="en-GB"/>
              </w:rPr>
              <w:t>0.826</w:t>
            </w:r>
          </w:p>
        </w:tc>
        <w:tc>
          <w:tcPr>
            <w:tcW w:w="905" w:type="dxa"/>
            <w:tcMar>
              <w:top w:w="80" w:type="dxa"/>
              <w:left w:w="80" w:type="dxa"/>
              <w:bottom w:w="80" w:type="dxa"/>
              <w:right w:w="80" w:type="dxa"/>
            </w:tcMar>
          </w:tcPr>
          <w:p w14:paraId="2DA63053" w14:textId="77777777" w:rsidR="000A02C8" w:rsidRPr="000A02C8" w:rsidRDefault="000A02C8" w:rsidP="000A02C8">
            <w:pPr>
              <w:rPr>
                <w:lang w:val="en-GB"/>
              </w:rPr>
            </w:pPr>
            <w:r w:rsidRPr="000A02C8">
              <w:rPr>
                <w:lang w:val="en-GB"/>
              </w:rPr>
              <w:t>0.364</w:t>
            </w:r>
          </w:p>
        </w:tc>
      </w:tr>
      <w:tr w:rsidR="000A02C8" w:rsidRPr="000A02C8" w14:paraId="41FC2B17" w14:textId="77777777" w:rsidTr="006C455D">
        <w:tc>
          <w:tcPr>
            <w:tcW w:w="3745" w:type="dxa"/>
            <w:tcMar>
              <w:top w:w="80" w:type="dxa"/>
              <w:left w:w="80" w:type="dxa"/>
              <w:bottom w:w="80" w:type="dxa"/>
              <w:right w:w="80" w:type="dxa"/>
            </w:tcMar>
          </w:tcPr>
          <w:p w14:paraId="0D29D6B1" w14:textId="77777777" w:rsidR="000A02C8" w:rsidRPr="000A02C8" w:rsidRDefault="000A02C8" w:rsidP="000A02C8">
            <w:pPr>
              <w:rPr>
                <w:lang w:val="en-GB"/>
              </w:rPr>
            </w:pPr>
            <w:r w:rsidRPr="000A02C8">
              <w:rPr>
                <w:lang w:val="en-GB"/>
              </w:rPr>
              <w:t>Partitioning method</w:t>
            </w:r>
          </w:p>
        </w:tc>
        <w:tc>
          <w:tcPr>
            <w:tcW w:w="1203" w:type="dxa"/>
            <w:tcMar>
              <w:top w:w="80" w:type="dxa"/>
              <w:left w:w="80" w:type="dxa"/>
              <w:bottom w:w="80" w:type="dxa"/>
              <w:right w:w="80" w:type="dxa"/>
            </w:tcMar>
          </w:tcPr>
          <w:p w14:paraId="191DEF16" w14:textId="77777777" w:rsidR="000A02C8" w:rsidRPr="000A02C8" w:rsidRDefault="000A02C8" w:rsidP="000A02C8">
            <w:pPr>
              <w:rPr>
                <w:lang w:val="en-GB"/>
              </w:rPr>
            </w:pPr>
            <w:r w:rsidRPr="000A02C8">
              <w:rPr>
                <w:lang w:val="en-GB"/>
              </w:rPr>
              <w:t>10</w:t>
            </w:r>
          </w:p>
        </w:tc>
        <w:tc>
          <w:tcPr>
            <w:tcW w:w="1337" w:type="dxa"/>
            <w:tcMar>
              <w:top w:w="80" w:type="dxa"/>
              <w:left w:w="80" w:type="dxa"/>
              <w:bottom w:w="80" w:type="dxa"/>
              <w:right w:w="80" w:type="dxa"/>
            </w:tcMar>
          </w:tcPr>
          <w:p w14:paraId="2C69EDF8" w14:textId="77777777" w:rsidR="000A02C8" w:rsidRPr="000A02C8" w:rsidRDefault="000A02C8" w:rsidP="000A02C8">
            <w:pPr>
              <w:rPr>
                <w:lang w:val="en-GB"/>
              </w:rPr>
            </w:pPr>
            <w:r w:rsidRPr="000A02C8">
              <w:rPr>
                <w:lang w:val="en-GB"/>
              </w:rPr>
              <w:t>0.363</w:t>
            </w:r>
          </w:p>
        </w:tc>
        <w:tc>
          <w:tcPr>
            <w:tcW w:w="1131" w:type="dxa"/>
            <w:tcMar>
              <w:top w:w="80" w:type="dxa"/>
              <w:left w:w="80" w:type="dxa"/>
              <w:bottom w:w="80" w:type="dxa"/>
              <w:right w:w="80" w:type="dxa"/>
            </w:tcMar>
          </w:tcPr>
          <w:p w14:paraId="76DB07CD" w14:textId="77777777" w:rsidR="000A02C8" w:rsidRPr="000A02C8" w:rsidRDefault="000A02C8" w:rsidP="000A02C8">
            <w:pPr>
              <w:rPr>
                <w:lang w:val="en-GB"/>
              </w:rPr>
            </w:pPr>
            <w:r w:rsidRPr="000A02C8">
              <w:rPr>
                <w:lang w:val="en-GB"/>
              </w:rPr>
              <w:t>0.036</w:t>
            </w:r>
          </w:p>
        </w:tc>
        <w:tc>
          <w:tcPr>
            <w:tcW w:w="1038" w:type="dxa"/>
            <w:tcMar>
              <w:top w:w="80" w:type="dxa"/>
              <w:left w:w="80" w:type="dxa"/>
              <w:bottom w:w="80" w:type="dxa"/>
              <w:right w:w="80" w:type="dxa"/>
            </w:tcMar>
          </w:tcPr>
          <w:p w14:paraId="4BC732F7" w14:textId="77777777" w:rsidR="000A02C8" w:rsidRPr="000A02C8" w:rsidRDefault="000A02C8" w:rsidP="000A02C8">
            <w:pPr>
              <w:rPr>
                <w:lang w:val="en-GB"/>
              </w:rPr>
            </w:pPr>
            <w:r w:rsidRPr="000A02C8">
              <w:rPr>
                <w:lang w:val="en-GB"/>
              </w:rPr>
              <w:t>1.677</w:t>
            </w:r>
          </w:p>
        </w:tc>
        <w:tc>
          <w:tcPr>
            <w:tcW w:w="905" w:type="dxa"/>
            <w:tcMar>
              <w:top w:w="80" w:type="dxa"/>
              <w:left w:w="80" w:type="dxa"/>
              <w:bottom w:w="80" w:type="dxa"/>
              <w:right w:w="80" w:type="dxa"/>
            </w:tcMar>
          </w:tcPr>
          <w:p w14:paraId="33FB125C" w14:textId="77777777" w:rsidR="000A02C8" w:rsidRPr="000A02C8" w:rsidRDefault="000A02C8" w:rsidP="000A02C8">
            <w:pPr>
              <w:rPr>
                <w:lang w:val="en-GB"/>
              </w:rPr>
            </w:pPr>
            <w:r w:rsidRPr="000A02C8">
              <w:rPr>
                <w:lang w:val="en-GB"/>
              </w:rPr>
              <w:t>0.086</w:t>
            </w:r>
          </w:p>
        </w:tc>
      </w:tr>
      <w:tr w:rsidR="000A02C8" w:rsidRPr="000A02C8" w14:paraId="65D52861" w14:textId="77777777" w:rsidTr="006C455D">
        <w:tc>
          <w:tcPr>
            <w:tcW w:w="3745" w:type="dxa"/>
            <w:tcMar>
              <w:top w:w="80" w:type="dxa"/>
              <w:left w:w="80" w:type="dxa"/>
              <w:bottom w:w="80" w:type="dxa"/>
              <w:right w:w="80" w:type="dxa"/>
            </w:tcMar>
          </w:tcPr>
          <w:p w14:paraId="020DD8C4" w14:textId="77777777" w:rsidR="000A02C8" w:rsidRPr="000A02C8" w:rsidRDefault="000A02C8" w:rsidP="000A02C8">
            <w:pPr>
              <w:rPr>
                <w:lang w:val="en-GB"/>
              </w:rPr>
            </w:pPr>
            <w:r w:rsidRPr="000A02C8">
              <w:rPr>
                <w:lang w:val="en-GB"/>
              </w:rPr>
              <w:t>MAT</w:t>
            </w:r>
          </w:p>
        </w:tc>
        <w:tc>
          <w:tcPr>
            <w:tcW w:w="1203" w:type="dxa"/>
            <w:tcMar>
              <w:top w:w="80" w:type="dxa"/>
              <w:left w:w="80" w:type="dxa"/>
              <w:bottom w:w="80" w:type="dxa"/>
              <w:right w:w="80" w:type="dxa"/>
            </w:tcMar>
          </w:tcPr>
          <w:p w14:paraId="68418EA6" w14:textId="77777777" w:rsidR="000A02C8" w:rsidRPr="000A02C8" w:rsidRDefault="000A02C8" w:rsidP="000A02C8">
            <w:pPr>
              <w:rPr>
                <w:lang w:val="en-GB"/>
              </w:rPr>
            </w:pPr>
            <w:r w:rsidRPr="000A02C8">
              <w:rPr>
                <w:lang w:val="en-GB"/>
              </w:rPr>
              <w:t>1</w:t>
            </w:r>
          </w:p>
        </w:tc>
        <w:tc>
          <w:tcPr>
            <w:tcW w:w="1337" w:type="dxa"/>
            <w:tcMar>
              <w:top w:w="80" w:type="dxa"/>
              <w:left w:w="80" w:type="dxa"/>
              <w:bottom w:w="80" w:type="dxa"/>
              <w:right w:w="80" w:type="dxa"/>
            </w:tcMar>
          </w:tcPr>
          <w:p w14:paraId="360A6008" w14:textId="77777777" w:rsidR="000A02C8" w:rsidRPr="000A02C8" w:rsidRDefault="000A02C8" w:rsidP="000A02C8">
            <w:pPr>
              <w:rPr>
                <w:lang w:val="en-GB"/>
              </w:rPr>
            </w:pPr>
            <w:r w:rsidRPr="000A02C8">
              <w:rPr>
                <w:lang w:val="en-GB"/>
              </w:rPr>
              <w:t>0.439</w:t>
            </w:r>
          </w:p>
        </w:tc>
        <w:tc>
          <w:tcPr>
            <w:tcW w:w="1131" w:type="dxa"/>
            <w:tcMar>
              <w:top w:w="80" w:type="dxa"/>
              <w:left w:w="80" w:type="dxa"/>
              <w:bottom w:w="80" w:type="dxa"/>
              <w:right w:w="80" w:type="dxa"/>
            </w:tcMar>
          </w:tcPr>
          <w:p w14:paraId="4712E8B3" w14:textId="77777777" w:rsidR="000A02C8" w:rsidRPr="000A02C8" w:rsidRDefault="000A02C8" w:rsidP="000A02C8">
            <w:pPr>
              <w:rPr>
                <w:lang w:val="en-GB"/>
              </w:rPr>
            </w:pPr>
            <w:r w:rsidRPr="000A02C8">
              <w:rPr>
                <w:lang w:val="en-GB"/>
              </w:rPr>
              <w:t>0.439</w:t>
            </w:r>
          </w:p>
        </w:tc>
        <w:tc>
          <w:tcPr>
            <w:tcW w:w="1038" w:type="dxa"/>
            <w:tcMar>
              <w:top w:w="80" w:type="dxa"/>
              <w:left w:w="80" w:type="dxa"/>
              <w:bottom w:w="80" w:type="dxa"/>
              <w:right w:w="80" w:type="dxa"/>
            </w:tcMar>
          </w:tcPr>
          <w:p w14:paraId="3B75F40B" w14:textId="77777777" w:rsidR="000A02C8" w:rsidRPr="000A02C8" w:rsidRDefault="000A02C8" w:rsidP="000A02C8">
            <w:pPr>
              <w:rPr>
                <w:lang w:val="en-GB"/>
              </w:rPr>
            </w:pPr>
            <w:r w:rsidRPr="000A02C8">
              <w:rPr>
                <w:lang w:val="en-GB"/>
              </w:rPr>
              <w:t>20.293</w:t>
            </w:r>
          </w:p>
        </w:tc>
        <w:tc>
          <w:tcPr>
            <w:tcW w:w="905" w:type="dxa"/>
            <w:tcMar>
              <w:top w:w="80" w:type="dxa"/>
              <w:left w:w="80" w:type="dxa"/>
              <w:bottom w:w="80" w:type="dxa"/>
              <w:right w:w="80" w:type="dxa"/>
            </w:tcMar>
          </w:tcPr>
          <w:p w14:paraId="37201BBE" w14:textId="77777777" w:rsidR="000A02C8" w:rsidRPr="000A02C8" w:rsidRDefault="000A02C8" w:rsidP="000A02C8">
            <w:pPr>
              <w:rPr>
                <w:lang w:val="en-GB"/>
              </w:rPr>
            </w:pPr>
            <w:r w:rsidRPr="000A02C8">
              <w:rPr>
                <w:lang w:val="en-GB"/>
              </w:rPr>
              <w:t>&lt;0.001</w:t>
            </w:r>
          </w:p>
        </w:tc>
      </w:tr>
      <w:tr w:rsidR="000A02C8" w:rsidRPr="000A02C8" w14:paraId="4FB2EBD8" w14:textId="77777777" w:rsidTr="006C455D">
        <w:tc>
          <w:tcPr>
            <w:tcW w:w="3745" w:type="dxa"/>
            <w:tcMar>
              <w:top w:w="80" w:type="dxa"/>
              <w:left w:w="80" w:type="dxa"/>
              <w:bottom w:w="80" w:type="dxa"/>
              <w:right w:w="80" w:type="dxa"/>
            </w:tcMar>
          </w:tcPr>
          <w:p w14:paraId="3D7B01B5" w14:textId="77777777" w:rsidR="000A02C8" w:rsidRPr="000A02C8" w:rsidRDefault="000A02C8" w:rsidP="000A02C8">
            <w:pPr>
              <w:rPr>
                <w:lang w:val="en-GB"/>
              </w:rPr>
            </w:pPr>
            <w:r w:rsidRPr="000A02C8">
              <w:rPr>
                <w:lang w:val="en-GB"/>
              </w:rPr>
              <w:t>MAP</w:t>
            </w:r>
          </w:p>
        </w:tc>
        <w:tc>
          <w:tcPr>
            <w:tcW w:w="1203" w:type="dxa"/>
            <w:tcMar>
              <w:top w:w="80" w:type="dxa"/>
              <w:left w:w="80" w:type="dxa"/>
              <w:bottom w:w="80" w:type="dxa"/>
              <w:right w:w="80" w:type="dxa"/>
            </w:tcMar>
          </w:tcPr>
          <w:p w14:paraId="32FD48E2" w14:textId="77777777" w:rsidR="000A02C8" w:rsidRPr="000A02C8" w:rsidRDefault="000A02C8" w:rsidP="000A02C8">
            <w:pPr>
              <w:rPr>
                <w:lang w:val="en-GB"/>
              </w:rPr>
            </w:pPr>
            <w:r w:rsidRPr="000A02C8">
              <w:rPr>
                <w:lang w:val="en-GB"/>
              </w:rPr>
              <w:t>1</w:t>
            </w:r>
          </w:p>
        </w:tc>
        <w:tc>
          <w:tcPr>
            <w:tcW w:w="1337" w:type="dxa"/>
            <w:tcMar>
              <w:top w:w="80" w:type="dxa"/>
              <w:left w:w="80" w:type="dxa"/>
              <w:bottom w:w="80" w:type="dxa"/>
              <w:right w:w="80" w:type="dxa"/>
            </w:tcMar>
          </w:tcPr>
          <w:p w14:paraId="39E1CE8F" w14:textId="77777777" w:rsidR="000A02C8" w:rsidRPr="000A02C8" w:rsidRDefault="000A02C8" w:rsidP="000A02C8">
            <w:pPr>
              <w:rPr>
                <w:lang w:val="en-GB"/>
              </w:rPr>
            </w:pPr>
            <w:r w:rsidRPr="000A02C8">
              <w:rPr>
                <w:lang w:val="en-GB"/>
              </w:rPr>
              <w:t>0.005</w:t>
            </w:r>
          </w:p>
        </w:tc>
        <w:tc>
          <w:tcPr>
            <w:tcW w:w="1131" w:type="dxa"/>
            <w:tcMar>
              <w:top w:w="80" w:type="dxa"/>
              <w:left w:w="80" w:type="dxa"/>
              <w:bottom w:w="80" w:type="dxa"/>
              <w:right w:w="80" w:type="dxa"/>
            </w:tcMar>
          </w:tcPr>
          <w:p w14:paraId="26BE103A" w14:textId="77777777" w:rsidR="000A02C8" w:rsidRPr="000A02C8" w:rsidRDefault="000A02C8" w:rsidP="000A02C8">
            <w:pPr>
              <w:rPr>
                <w:lang w:val="en-GB"/>
              </w:rPr>
            </w:pPr>
            <w:r w:rsidRPr="000A02C8">
              <w:rPr>
                <w:lang w:val="en-GB"/>
              </w:rPr>
              <w:t>0.005</w:t>
            </w:r>
          </w:p>
        </w:tc>
        <w:tc>
          <w:tcPr>
            <w:tcW w:w="1038" w:type="dxa"/>
            <w:tcMar>
              <w:top w:w="80" w:type="dxa"/>
              <w:left w:w="80" w:type="dxa"/>
              <w:bottom w:w="80" w:type="dxa"/>
              <w:right w:w="80" w:type="dxa"/>
            </w:tcMar>
          </w:tcPr>
          <w:p w14:paraId="64815776" w14:textId="77777777" w:rsidR="000A02C8" w:rsidRPr="000A02C8" w:rsidRDefault="000A02C8" w:rsidP="000A02C8">
            <w:pPr>
              <w:rPr>
                <w:lang w:val="en-GB"/>
              </w:rPr>
            </w:pPr>
            <w:r w:rsidRPr="000A02C8">
              <w:rPr>
                <w:lang w:val="en-GB"/>
              </w:rPr>
              <w:t>0.238</w:t>
            </w:r>
          </w:p>
        </w:tc>
        <w:tc>
          <w:tcPr>
            <w:tcW w:w="905" w:type="dxa"/>
            <w:tcMar>
              <w:top w:w="80" w:type="dxa"/>
              <w:left w:w="80" w:type="dxa"/>
              <w:bottom w:w="80" w:type="dxa"/>
              <w:right w:w="80" w:type="dxa"/>
            </w:tcMar>
          </w:tcPr>
          <w:p w14:paraId="51053444" w14:textId="77777777" w:rsidR="000A02C8" w:rsidRPr="000A02C8" w:rsidRDefault="000A02C8" w:rsidP="000A02C8">
            <w:pPr>
              <w:rPr>
                <w:lang w:val="en-GB"/>
              </w:rPr>
            </w:pPr>
            <w:r w:rsidRPr="000A02C8">
              <w:rPr>
                <w:lang w:val="en-GB"/>
              </w:rPr>
              <w:t>0.626</w:t>
            </w:r>
          </w:p>
        </w:tc>
      </w:tr>
      <w:tr w:rsidR="000A02C8" w:rsidRPr="000A02C8" w14:paraId="15865294" w14:textId="77777777" w:rsidTr="006C455D">
        <w:tc>
          <w:tcPr>
            <w:tcW w:w="3745" w:type="dxa"/>
            <w:tcMar>
              <w:top w:w="80" w:type="dxa"/>
              <w:left w:w="80" w:type="dxa"/>
              <w:bottom w:w="80" w:type="dxa"/>
              <w:right w:w="80" w:type="dxa"/>
            </w:tcMar>
          </w:tcPr>
          <w:p w14:paraId="1E0EA0D3" w14:textId="77777777" w:rsidR="000A02C8" w:rsidRPr="000A02C8" w:rsidRDefault="000A02C8" w:rsidP="000A02C8">
            <w:pPr>
              <w:rPr>
                <w:lang w:val="en-GB"/>
              </w:rPr>
            </w:pPr>
            <w:r w:rsidRPr="000A02C8">
              <w:rPr>
                <w:lang w:val="en-GB"/>
              </w:rPr>
              <w:t>SOC</w:t>
            </w:r>
          </w:p>
        </w:tc>
        <w:tc>
          <w:tcPr>
            <w:tcW w:w="1203" w:type="dxa"/>
            <w:tcMar>
              <w:top w:w="80" w:type="dxa"/>
              <w:left w:w="80" w:type="dxa"/>
              <w:bottom w:w="80" w:type="dxa"/>
              <w:right w:w="80" w:type="dxa"/>
            </w:tcMar>
          </w:tcPr>
          <w:p w14:paraId="323C92F3" w14:textId="77777777" w:rsidR="000A02C8" w:rsidRPr="000A02C8" w:rsidRDefault="000A02C8" w:rsidP="000A02C8">
            <w:pPr>
              <w:rPr>
                <w:lang w:val="en-GB"/>
              </w:rPr>
            </w:pPr>
            <w:r w:rsidRPr="000A02C8">
              <w:rPr>
                <w:lang w:val="en-GB"/>
              </w:rPr>
              <w:t>1</w:t>
            </w:r>
          </w:p>
        </w:tc>
        <w:tc>
          <w:tcPr>
            <w:tcW w:w="1337" w:type="dxa"/>
            <w:tcMar>
              <w:top w:w="80" w:type="dxa"/>
              <w:left w:w="80" w:type="dxa"/>
              <w:bottom w:w="80" w:type="dxa"/>
              <w:right w:w="80" w:type="dxa"/>
            </w:tcMar>
          </w:tcPr>
          <w:p w14:paraId="58DE3504" w14:textId="77777777" w:rsidR="000A02C8" w:rsidRPr="000A02C8" w:rsidRDefault="000A02C8" w:rsidP="000A02C8">
            <w:pPr>
              <w:rPr>
                <w:lang w:val="en-GB"/>
              </w:rPr>
            </w:pPr>
            <w:r w:rsidRPr="000A02C8">
              <w:rPr>
                <w:lang w:val="en-GB"/>
              </w:rPr>
              <w:t>0.408</w:t>
            </w:r>
          </w:p>
        </w:tc>
        <w:tc>
          <w:tcPr>
            <w:tcW w:w="1131" w:type="dxa"/>
            <w:tcMar>
              <w:top w:w="80" w:type="dxa"/>
              <w:left w:w="80" w:type="dxa"/>
              <w:bottom w:w="80" w:type="dxa"/>
              <w:right w:w="80" w:type="dxa"/>
            </w:tcMar>
          </w:tcPr>
          <w:p w14:paraId="5FA4B1E5" w14:textId="77777777" w:rsidR="000A02C8" w:rsidRPr="000A02C8" w:rsidRDefault="000A02C8" w:rsidP="000A02C8">
            <w:pPr>
              <w:rPr>
                <w:lang w:val="en-GB"/>
              </w:rPr>
            </w:pPr>
            <w:r w:rsidRPr="000A02C8">
              <w:rPr>
                <w:lang w:val="en-GB"/>
              </w:rPr>
              <w:t>0.408</w:t>
            </w:r>
          </w:p>
        </w:tc>
        <w:tc>
          <w:tcPr>
            <w:tcW w:w="1038" w:type="dxa"/>
            <w:tcMar>
              <w:top w:w="80" w:type="dxa"/>
              <w:left w:w="80" w:type="dxa"/>
              <w:bottom w:w="80" w:type="dxa"/>
              <w:right w:w="80" w:type="dxa"/>
            </w:tcMar>
          </w:tcPr>
          <w:p w14:paraId="4C49770E" w14:textId="77777777" w:rsidR="000A02C8" w:rsidRPr="000A02C8" w:rsidRDefault="000A02C8" w:rsidP="000A02C8">
            <w:pPr>
              <w:rPr>
                <w:lang w:val="en-GB"/>
              </w:rPr>
            </w:pPr>
            <w:r w:rsidRPr="000A02C8">
              <w:rPr>
                <w:lang w:val="en-GB"/>
              </w:rPr>
              <w:t>18.877</w:t>
            </w:r>
          </w:p>
        </w:tc>
        <w:tc>
          <w:tcPr>
            <w:tcW w:w="905" w:type="dxa"/>
            <w:tcMar>
              <w:top w:w="80" w:type="dxa"/>
              <w:left w:w="80" w:type="dxa"/>
              <w:bottom w:w="80" w:type="dxa"/>
              <w:right w:w="80" w:type="dxa"/>
            </w:tcMar>
          </w:tcPr>
          <w:p w14:paraId="39693E43" w14:textId="77777777" w:rsidR="000A02C8" w:rsidRPr="000A02C8" w:rsidRDefault="000A02C8" w:rsidP="000A02C8">
            <w:pPr>
              <w:rPr>
                <w:lang w:val="en-GB"/>
              </w:rPr>
            </w:pPr>
            <w:r w:rsidRPr="000A02C8">
              <w:rPr>
                <w:lang w:val="en-GB"/>
              </w:rPr>
              <w:t>&lt;0.001</w:t>
            </w:r>
          </w:p>
        </w:tc>
      </w:tr>
      <w:tr w:rsidR="000A02C8" w:rsidRPr="000A02C8" w14:paraId="31714E67" w14:textId="77777777" w:rsidTr="006C455D">
        <w:tc>
          <w:tcPr>
            <w:tcW w:w="3745" w:type="dxa"/>
            <w:tcMar>
              <w:top w:w="80" w:type="dxa"/>
              <w:left w:w="80" w:type="dxa"/>
              <w:bottom w:w="80" w:type="dxa"/>
              <w:right w:w="80" w:type="dxa"/>
            </w:tcMar>
          </w:tcPr>
          <w:p w14:paraId="5D1AC11E" w14:textId="77777777" w:rsidR="000A02C8" w:rsidRPr="000A02C8" w:rsidRDefault="000A02C8" w:rsidP="000A02C8">
            <w:pPr>
              <w:rPr>
                <w:lang w:val="en-GB"/>
              </w:rPr>
            </w:pPr>
            <w:r w:rsidRPr="000A02C8">
              <w:rPr>
                <w:lang w:val="en-GB"/>
              </w:rPr>
              <w:t>Year * Method</w:t>
            </w:r>
          </w:p>
        </w:tc>
        <w:tc>
          <w:tcPr>
            <w:tcW w:w="1203" w:type="dxa"/>
            <w:tcMar>
              <w:top w:w="80" w:type="dxa"/>
              <w:left w:w="80" w:type="dxa"/>
              <w:bottom w:w="80" w:type="dxa"/>
              <w:right w:w="80" w:type="dxa"/>
            </w:tcMar>
          </w:tcPr>
          <w:p w14:paraId="666F956E" w14:textId="77777777" w:rsidR="000A02C8" w:rsidRPr="000A02C8" w:rsidRDefault="000A02C8" w:rsidP="000A02C8">
            <w:pPr>
              <w:rPr>
                <w:lang w:val="en-GB"/>
              </w:rPr>
            </w:pPr>
            <w:r w:rsidRPr="000A02C8">
              <w:rPr>
                <w:lang w:val="en-GB"/>
              </w:rPr>
              <w:t>7</w:t>
            </w:r>
          </w:p>
        </w:tc>
        <w:tc>
          <w:tcPr>
            <w:tcW w:w="1337" w:type="dxa"/>
            <w:tcMar>
              <w:top w:w="80" w:type="dxa"/>
              <w:left w:w="80" w:type="dxa"/>
              <w:bottom w:w="80" w:type="dxa"/>
              <w:right w:w="80" w:type="dxa"/>
            </w:tcMar>
          </w:tcPr>
          <w:p w14:paraId="61C48EA0" w14:textId="77777777" w:rsidR="000A02C8" w:rsidRPr="000A02C8" w:rsidRDefault="000A02C8" w:rsidP="000A02C8">
            <w:pPr>
              <w:rPr>
                <w:lang w:val="en-GB"/>
              </w:rPr>
            </w:pPr>
            <w:r w:rsidRPr="000A02C8">
              <w:rPr>
                <w:lang w:val="en-GB"/>
              </w:rPr>
              <w:t>0.432</w:t>
            </w:r>
          </w:p>
        </w:tc>
        <w:tc>
          <w:tcPr>
            <w:tcW w:w="1131" w:type="dxa"/>
            <w:tcMar>
              <w:top w:w="80" w:type="dxa"/>
              <w:left w:w="80" w:type="dxa"/>
              <w:bottom w:w="80" w:type="dxa"/>
              <w:right w:w="80" w:type="dxa"/>
            </w:tcMar>
          </w:tcPr>
          <w:p w14:paraId="4CA07F05" w14:textId="77777777" w:rsidR="000A02C8" w:rsidRPr="000A02C8" w:rsidRDefault="000A02C8" w:rsidP="000A02C8">
            <w:pPr>
              <w:rPr>
                <w:lang w:val="en-GB"/>
              </w:rPr>
            </w:pPr>
            <w:r w:rsidRPr="000A02C8">
              <w:rPr>
                <w:lang w:val="en-GB"/>
              </w:rPr>
              <w:t>0.062</w:t>
            </w:r>
          </w:p>
        </w:tc>
        <w:tc>
          <w:tcPr>
            <w:tcW w:w="1038" w:type="dxa"/>
            <w:tcMar>
              <w:top w:w="80" w:type="dxa"/>
              <w:left w:w="80" w:type="dxa"/>
              <w:bottom w:w="80" w:type="dxa"/>
              <w:right w:w="80" w:type="dxa"/>
            </w:tcMar>
          </w:tcPr>
          <w:p w14:paraId="4435B610" w14:textId="77777777" w:rsidR="000A02C8" w:rsidRPr="000A02C8" w:rsidRDefault="000A02C8" w:rsidP="000A02C8">
            <w:pPr>
              <w:rPr>
                <w:lang w:val="en-GB"/>
              </w:rPr>
            </w:pPr>
            <w:r w:rsidRPr="000A02C8">
              <w:rPr>
                <w:lang w:val="en-GB"/>
              </w:rPr>
              <w:t>2.853</w:t>
            </w:r>
          </w:p>
        </w:tc>
        <w:tc>
          <w:tcPr>
            <w:tcW w:w="905" w:type="dxa"/>
            <w:tcMar>
              <w:top w:w="80" w:type="dxa"/>
              <w:left w:w="80" w:type="dxa"/>
              <w:bottom w:w="80" w:type="dxa"/>
              <w:right w:w="80" w:type="dxa"/>
            </w:tcMar>
          </w:tcPr>
          <w:p w14:paraId="5B965615" w14:textId="77777777" w:rsidR="000A02C8" w:rsidRPr="000A02C8" w:rsidRDefault="000A02C8" w:rsidP="000A02C8">
            <w:pPr>
              <w:rPr>
                <w:lang w:val="en-GB"/>
              </w:rPr>
            </w:pPr>
            <w:r w:rsidRPr="000A02C8">
              <w:rPr>
                <w:lang w:val="en-GB"/>
              </w:rPr>
              <w:t>0.007</w:t>
            </w:r>
          </w:p>
        </w:tc>
      </w:tr>
      <w:tr w:rsidR="000A02C8" w:rsidRPr="000A02C8" w14:paraId="004F52C4" w14:textId="77777777" w:rsidTr="006C455D">
        <w:tc>
          <w:tcPr>
            <w:tcW w:w="3745" w:type="dxa"/>
            <w:tcMar>
              <w:top w:w="80" w:type="dxa"/>
              <w:left w:w="80" w:type="dxa"/>
              <w:bottom w:w="80" w:type="dxa"/>
              <w:right w:w="80" w:type="dxa"/>
            </w:tcMar>
          </w:tcPr>
          <w:p w14:paraId="62D99909" w14:textId="77777777" w:rsidR="000A02C8" w:rsidRPr="000A02C8" w:rsidRDefault="000A02C8" w:rsidP="000A02C8">
            <w:pPr>
              <w:rPr>
                <w:lang w:val="en-GB"/>
              </w:rPr>
            </w:pPr>
            <w:r w:rsidRPr="000A02C8">
              <w:rPr>
                <w:lang w:val="en-GB"/>
              </w:rPr>
              <w:t>MAT * MAP</w:t>
            </w:r>
          </w:p>
        </w:tc>
        <w:tc>
          <w:tcPr>
            <w:tcW w:w="1203" w:type="dxa"/>
            <w:tcMar>
              <w:top w:w="80" w:type="dxa"/>
              <w:left w:w="80" w:type="dxa"/>
              <w:bottom w:w="80" w:type="dxa"/>
              <w:right w:w="80" w:type="dxa"/>
            </w:tcMar>
          </w:tcPr>
          <w:p w14:paraId="50D0E362" w14:textId="77777777" w:rsidR="000A02C8" w:rsidRPr="000A02C8" w:rsidRDefault="000A02C8" w:rsidP="000A02C8">
            <w:pPr>
              <w:rPr>
                <w:lang w:val="en-GB"/>
              </w:rPr>
            </w:pPr>
            <w:r w:rsidRPr="000A02C8">
              <w:rPr>
                <w:lang w:val="en-GB"/>
              </w:rPr>
              <w:t>1</w:t>
            </w:r>
          </w:p>
        </w:tc>
        <w:tc>
          <w:tcPr>
            <w:tcW w:w="1337" w:type="dxa"/>
            <w:tcMar>
              <w:top w:w="80" w:type="dxa"/>
              <w:left w:w="80" w:type="dxa"/>
              <w:bottom w:w="80" w:type="dxa"/>
              <w:right w:w="80" w:type="dxa"/>
            </w:tcMar>
          </w:tcPr>
          <w:p w14:paraId="78AFFCC4" w14:textId="77777777" w:rsidR="000A02C8" w:rsidRPr="000A02C8" w:rsidRDefault="000A02C8" w:rsidP="000A02C8">
            <w:pPr>
              <w:rPr>
                <w:lang w:val="en-GB"/>
              </w:rPr>
            </w:pPr>
            <w:r w:rsidRPr="000A02C8">
              <w:rPr>
                <w:lang w:val="en-GB"/>
              </w:rPr>
              <w:t>0.075</w:t>
            </w:r>
          </w:p>
        </w:tc>
        <w:tc>
          <w:tcPr>
            <w:tcW w:w="1131" w:type="dxa"/>
            <w:tcMar>
              <w:top w:w="80" w:type="dxa"/>
              <w:left w:w="80" w:type="dxa"/>
              <w:bottom w:w="80" w:type="dxa"/>
              <w:right w:w="80" w:type="dxa"/>
            </w:tcMar>
          </w:tcPr>
          <w:p w14:paraId="1280E710" w14:textId="77777777" w:rsidR="000A02C8" w:rsidRPr="000A02C8" w:rsidRDefault="000A02C8" w:rsidP="000A02C8">
            <w:pPr>
              <w:rPr>
                <w:lang w:val="en-GB"/>
              </w:rPr>
            </w:pPr>
            <w:r w:rsidRPr="000A02C8">
              <w:rPr>
                <w:lang w:val="en-GB"/>
              </w:rPr>
              <w:t>0.075</w:t>
            </w:r>
          </w:p>
        </w:tc>
        <w:tc>
          <w:tcPr>
            <w:tcW w:w="1038" w:type="dxa"/>
            <w:tcMar>
              <w:top w:w="80" w:type="dxa"/>
              <w:left w:w="80" w:type="dxa"/>
              <w:bottom w:w="80" w:type="dxa"/>
              <w:right w:w="80" w:type="dxa"/>
            </w:tcMar>
          </w:tcPr>
          <w:p w14:paraId="762D0E07" w14:textId="77777777" w:rsidR="000A02C8" w:rsidRPr="000A02C8" w:rsidRDefault="000A02C8" w:rsidP="000A02C8">
            <w:pPr>
              <w:rPr>
                <w:lang w:val="en-GB"/>
              </w:rPr>
            </w:pPr>
            <w:r w:rsidRPr="000A02C8">
              <w:rPr>
                <w:lang w:val="en-GB"/>
              </w:rPr>
              <w:t>3.460</w:t>
            </w:r>
          </w:p>
        </w:tc>
        <w:tc>
          <w:tcPr>
            <w:tcW w:w="905" w:type="dxa"/>
            <w:tcMar>
              <w:top w:w="80" w:type="dxa"/>
              <w:left w:w="80" w:type="dxa"/>
              <w:bottom w:w="80" w:type="dxa"/>
              <w:right w:w="80" w:type="dxa"/>
            </w:tcMar>
          </w:tcPr>
          <w:p w14:paraId="39800BBE" w14:textId="77777777" w:rsidR="000A02C8" w:rsidRPr="000A02C8" w:rsidRDefault="000A02C8" w:rsidP="000A02C8">
            <w:pPr>
              <w:rPr>
                <w:lang w:val="en-GB"/>
              </w:rPr>
            </w:pPr>
            <w:r w:rsidRPr="000A02C8">
              <w:rPr>
                <w:lang w:val="en-GB"/>
              </w:rPr>
              <w:t>0.064</w:t>
            </w:r>
          </w:p>
        </w:tc>
      </w:tr>
      <w:tr w:rsidR="000A02C8" w:rsidRPr="000A02C8" w14:paraId="323670B3" w14:textId="77777777" w:rsidTr="006C455D">
        <w:tc>
          <w:tcPr>
            <w:tcW w:w="3745" w:type="dxa"/>
            <w:tcMar>
              <w:top w:w="80" w:type="dxa"/>
              <w:left w:w="80" w:type="dxa"/>
              <w:bottom w:w="80" w:type="dxa"/>
              <w:right w:w="80" w:type="dxa"/>
            </w:tcMar>
          </w:tcPr>
          <w:p w14:paraId="7E26DB67" w14:textId="77777777" w:rsidR="000A02C8" w:rsidRPr="000A02C8" w:rsidRDefault="000A02C8" w:rsidP="000A02C8">
            <w:pPr>
              <w:rPr>
                <w:lang w:val="en-GB"/>
              </w:rPr>
            </w:pPr>
            <w:r w:rsidRPr="000A02C8">
              <w:rPr>
                <w:lang w:val="en-GB"/>
              </w:rPr>
              <w:t>Year * SOC</w:t>
            </w:r>
          </w:p>
        </w:tc>
        <w:tc>
          <w:tcPr>
            <w:tcW w:w="1203" w:type="dxa"/>
            <w:tcMar>
              <w:top w:w="80" w:type="dxa"/>
              <w:left w:w="80" w:type="dxa"/>
              <w:bottom w:w="80" w:type="dxa"/>
              <w:right w:w="80" w:type="dxa"/>
            </w:tcMar>
          </w:tcPr>
          <w:p w14:paraId="33BBF315" w14:textId="77777777" w:rsidR="000A02C8" w:rsidRPr="000A02C8" w:rsidRDefault="000A02C8" w:rsidP="000A02C8">
            <w:pPr>
              <w:rPr>
                <w:lang w:val="en-GB"/>
              </w:rPr>
            </w:pPr>
            <w:r w:rsidRPr="000A02C8">
              <w:rPr>
                <w:lang w:val="en-GB"/>
              </w:rPr>
              <w:t>1</w:t>
            </w:r>
          </w:p>
        </w:tc>
        <w:tc>
          <w:tcPr>
            <w:tcW w:w="1337" w:type="dxa"/>
            <w:tcMar>
              <w:top w:w="80" w:type="dxa"/>
              <w:left w:w="80" w:type="dxa"/>
              <w:bottom w:w="80" w:type="dxa"/>
              <w:right w:w="80" w:type="dxa"/>
            </w:tcMar>
          </w:tcPr>
          <w:p w14:paraId="4C694DCF" w14:textId="77777777" w:rsidR="000A02C8" w:rsidRPr="000A02C8" w:rsidRDefault="000A02C8" w:rsidP="000A02C8">
            <w:pPr>
              <w:rPr>
                <w:lang w:val="en-GB"/>
              </w:rPr>
            </w:pPr>
            <w:r w:rsidRPr="000A02C8">
              <w:rPr>
                <w:lang w:val="en-GB"/>
              </w:rPr>
              <w:t>0.058</w:t>
            </w:r>
          </w:p>
        </w:tc>
        <w:tc>
          <w:tcPr>
            <w:tcW w:w="1131" w:type="dxa"/>
            <w:tcMar>
              <w:top w:w="80" w:type="dxa"/>
              <w:left w:w="80" w:type="dxa"/>
              <w:bottom w:w="80" w:type="dxa"/>
              <w:right w:w="80" w:type="dxa"/>
            </w:tcMar>
          </w:tcPr>
          <w:p w14:paraId="7EDAEE97" w14:textId="77777777" w:rsidR="000A02C8" w:rsidRPr="000A02C8" w:rsidRDefault="000A02C8" w:rsidP="000A02C8">
            <w:pPr>
              <w:rPr>
                <w:lang w:val="en-GB"/>
              </w:rPr>
            </w:pPr>
            <w:r w:rsidRPr="000A02C8">
              <w:rPr>
                <w:lang w:val="en-GB"/>
              </w:rPr>
              <w:t>0.058</w:t>
            </w:r>
          </w:p>
        </w:tc>
        <w:tc>
          <w:tcPr>
            <w:tcW w:w="1038" w:type="dxa"/>
            <w:tcMar>
              <w:top w:w="80" w:type="dxa"/>
              <w:left w:w="80" w:type="dxa"/>
              <w:bottom w:w="80" w:type="dxa"/>
              <w:right w:w="80" w:type="dxa"/>
            </w:tcMar>
          </w:tcPr>
          <w:p w14:paraId="30000261" w14:textId="77777777" w:rsidR="000A02C8" w:rsidRPr="000A02C8" w:rsidRDefault="000A02C8" w:rsidP="000A02C8">
            <w:pPr>
              <w:rPr>
                <w:lang w:val="en-GB"/>
              </w:rPr>
            </w:pPr>
            <w:r w:rsidRPr="000A02C8">
              <w:rPr>
                <w:lang w:val="en-GB"/>
              </w:rPr>
              <w:t>2.656</w:t>
            </w:r>
          </w:p>
        </w:tc>
        <w:tc>
          <w:tcPr>
            <w:tcW w:w="905" w:type="dxa"/>
            <w:tcMar>
              <w:top w:w="80" w:type="dxa"/>
              <w:left w:w="80" w:type="dxa"/>
              <w:bottom w:w="80" w:type="dxa"/>
              <w:right w:w="80" w:type="dxa"/>
            </w:tcMar>
          </w:tcPr>
          <w:p w14:paraId="0B680FE5" w14:textId="77777777" w:rsidR="000A02C8" w:rsidRPr="000A02C8" w:rsidRDefault="000A02C8" w:rsidP="000A02C8">
            <w:pPr>
              <w:rPr>
                <w:lang w:val="en-GB"/>
              </w:rPr>
            </w:pPr>
            <w:r w:rsidRPr="000A02C8">
              <w:rPr>
                <w:lang w:val="en-GB"/>
              </w:rPr>
              <w:t>0.104</w:t>
            </w:r>
          </w:p>
        </w:tc>
      </w:tr>
      <w:tr w:rsidR="000A02C8" w:rsidRPr="000A02C8" w14:paraId="3B26D175" w14:textId="77777777" w:rsidTr="006C455D">
        <w:tc>
          <w:tcPr>
            <w:tcW w:w="3745" w:type="dxa"/>
            <w:tcBorders>
              <w:bottom w:val="single" w:sz="4" w:space="0" w:color="auto"/>
            </w:tcBorders>
            <w:tcMar>
              <w:top w:w="80" w:type="dxa"/>
              <w:left w:w="80" w:type="dxa"/>
              <w:bottom w:w="80" w:type="dxa"/>
              <w:right w:w="80" w:type="dxa"/>
            </w:tcMar>
          </w:tcPr>
          <w:p w14:paraId="6D8E58D1" w14:textId="77777777" w:rsidR="000A02C8" w:rsidRPr="000A02C8" w:rsidRDefault="000A02C8" w:rsidP="000A02C8">
            <w:pPr>
              <w:rPr>
                <w:lang w:val="en-GB"/>
              </w:rPr>
            </w:pPr>
            <w:r w:rsidRPr="000A02C8">
              <w:rPr>
                <w:lang w:val="en-GB"/>
              </w:rPr>
              <w:t>Residuals</w:t>
            </w:r>
          </w:p>
        </w:tc>
        <w:tc>
          <w:tcPr>
            <w:tcW w:w="1203" w:type="dxa"/>
            <w:tcBorders>
              <w:bottom w:val="single" w:sz="4" w:space="0" w:color="auto"/>
            </w:tcBorders>
            <w:tcMar>
              <w:top w:w="80" w:type="dxa"/>
              <w:left w:w="80" w:type="dxa"/>
              <w:bottom w:w="80" w:type="dxa"/>
              <w:right w:w="80" w:type="dxa"/>
            </w:tcMar>
          </w:tcPr>
          <w:p w14:paraId="08F2494F" w14:textId="77777777" w:rsidR="000A02C8" w:rsidRPr="000A02C8" w:rsidRDefault="000A02C8" w:rsidP="000A02C8">
            <w:pPr>
              <w:rPr>
                <w:lang w:val="en-GB"/>
              </w:rPr>
            </w:pPr>
            <w:r w:rsidRPr="000A02C8">
              <w:rPr>
                <w:lang w:val="en-GB"/>
              </w:rPr>
              <w:t>293</w:t>
            </w:r>
          </w:p>
        </w:tc>
        <w:tc>
          <w:tcPr>
            <w:tcW w:w="1337" w:type="dxa"/>
            <w:tcBorders>
              <w:bottom w:val="single" w:sz="4" w:space="0" w:color="auto"/>
            </w:tcBorders>
            <w:tcMar>
              <w:top w:w="80" w:type="dxa"/>
              <w:left w:w="80" w:type="dxa"/>
              <w:bottom w:w="80" w:type="dxa"/>
              <w:right w:w="80" w:type="dxa"/>
            </w:tcMar>
          </w:tcPr>
          <w:p w14:paraId="51F30715" w14:textId="77777777" w:rsidR="000A02C8" w:rsidRPr="000A02C8" w:rsidRDefault="000A02C8" w:rsidP="000A02C8">
            <w:pPr>
              <w:rPr>
                <w:lang w:val="en-GB"/>
              </w:rPr>
            </w:pPr>
            <w:r w:rsidRPr="000A02C8">
              <w:rPr>
                <w:lang w:val="en-GB"/>
              </w:rPr>
              <w:t>6.339</w:t>
            </w:r>
          </w:p>
        </w:tc>
        <w:tc>
          <w:tcPr>
            <w:tcW w:w="1131" w:type="dxa"/>
            <w:tcBorders>
              <w:bottom w:val="single" w:sz="4" w:space="0" w:color="auto"/>
            </w:tcBorders>
            <w:tcMar>
              <w:top w:w="80" w:type="dxa"/>
              <w:left w:w="80" w:type="dxa"/>
              <w:bottom w:w="80" w:type="dxa"/>
              <w:right w:w="80" w:type="dxa"/>
            </w:tcMar>
          </w:tcPr>
          <w:p w14:paraId="736390FC" w14:textId="77777777" w:rsidR="000A02C8" w:rsidRPr="000A02C8" w:rsidRDefault="000A02C8" w:rsidP="000A02C8">
            <w:pPr>
              <w:rPr>
                <w:lang w:val="en-GB"/>
              </w:rPr>
            </w:pPr>
            <w:r w:rsidRPr="000A02C8">
              <w:rPr>
                <w:lang w:val="en-GB"/>
              </w:rPr>
              <w:t>0.022</w:t>
            </w:r>
          </w:p>
        </w:tc>
        <w:tc>
          <w:tcPr>
            <w:tcW w:w="1038" w:type="dxa"/>
            <w:tcBorders>
              <w:bottom w:val="single" w:sz="4" w:space="0" w:color="auto"/>
            </w:tcBorders>
            <w:tcMar>
              <w:top w:w="80" w:type="dxa"/>
              <w:left w:w="80" w:type="dxa"/>
              <w:bottom w:w="80" w:type="dxa"/>
              <w:right w:w="80" w:type="dxa"/>
            </w:tcMar>
          </w:tcPr>
          <w:p w14:paraId="4DBE0404" w14:textId="77777777" w:rsidR="000A02C8" w:rsidRPr="000A02C8" w:rsidRDefault="000A02C8" w:rsidP="000A02C8">
            <w:pPr>
              <w:rPr>
                <w:lang w:val="en-GB"/>
              </w:rPr>
            </w:pPr>
          </w:p>
        </w:tc>
        <w:tc>
          <w:tcPr>
            <w:tcW w:w="905" w:type="dxa"/>
            <w:tcBorders>
              <w:bottom w:val="single" w:sz="4" w:space="0" w:color="auto"/>
            </w:tcBorders>
            <w:tcMar>
              <w:top w:w="80" w:type="dxa"/>
              <w:left w:w="80" w:type="dxa"/>
              <w:bottom w:w="80" w:type="dxa"/>
              <w:right w:w="80" w:type="dxa"/>
            </w:tcMar>
          </w:tcPr>
          <w:p w14:paraId="0DACD9A9" w14:textId="77777777" w:rsidR="000A02C8" w:rsidRPr="000A02C8" w:rsidRDefault="000A02C8" w:rsidP="000A02C8">
            <w:pPr>
              <w:rPr>
                <w:lang w:val="en-GB"/>
              </w:rPr>
            </w:pPr>
          </w:p>
        </w:tc>
      </w:tr>
    </w:tbl>
    <w:p w14:paraId="5B3E3DA9" w14:textId="77777777" w:rsidR="000A02C8" w:rsidRPr="000A02C8" w:rsidRDefault="000A02C8" w:rsidP="000A02C8">
      <w:pPr>
        <w:rPr>
          <w:lang w:val="en-GB"/>
        </w:rPr>
      </w:pPr>
      <w:r w:rsidRPr="000A02C8">
        <w:rPr>
          <w:lang w:val="en-GB"/>
        </w:rPr>
        <w:t xml:space="preserve">This table summarizes the significant effects in the linear model examining how </w:t>
      </w:r>
      <w:r w:rsidRPr="000A02C8">
        <w:rPr>
          <w:i/>
          <w:lang w:val="en-GB"/>
        </w:rPr>
        <w:t>R</w:t>
      </w:r>
      <w:r w:rsidRPr="000A02C8">
        <w:rPr>
          <w:vertAlign w:val="subscript"/>
          <w:lang w:val="en-GB"/>
        </w:rPr>
        <w:t>H</w:t>
      </w:r>
      <w:r w:rsidRPr="000A02C8">
        <w:rPr>
          <w:lang w:val="en-GB"/>
        </w:rPr>
        <w:t>:</w:t>
      </w:r>
      <w:r w:rsidRPr="000A02C8">
        <w:rPr>
          <w:i/>
          <w:lang w:val="en-GB"/>
        </w:rPr>
        <w:t>R</w:t>
      </w:r>
      <w:r w:rsidRPr="000A02C8">
        <w:rPr>
          <w:vertAlign w:val="subscript"/>
          <w:lang w:val="en-GB"/>
        </w:rPr>
        <w:t>S</w:t>
      </w:r>
      <w:r w:rsidRPr="000A02C8">
        <w:rPr>
          <w:lang w:val="en-GB"/>
        </w:rPr>
        <w:t xml:space="preserve"> changes over time. Effects tested include year of observation, disturbance (ecosystem coded as aggrading versus mature), method used to partition </w:t>
      </w:r>
      <w:r w:rsidRPr="000A02C8">
        <w:rPr>
          <w:i/>
          <w:lang w:val="en-GB"/>
        </w:rPr>
        <w:t>R</w:t>
      </w:r>
      <w:r w:rsidRPr="000A02C8">
        <w:rPr>
          <w:vertAlign w:val="subscript"/>
          <w:lang w:val="en-GB"/>
        </w:rPr>
        <w:t>H</w:t>
      </w:r>
      <w:r w:rsidRPr="000A02C8">
        <w:rPr>
          <w:lang w:val="en-GB"/>
        </w:rPr>
        <w:t xml:space="preserve"> from </w:t>
      </w:r>
      <w:r w:rsidRPr="000A02C8">
        <w:rPr>
          <w:i/>
          <w:lang w:val="en-GB"/>
        </w:rPr>
        <w:t>R</w:t>
      </w:r>
      <w:r w:rsidRPr="000A02C8">
        <w:rPr>
          <w:vertAlign w:val="subscript"/>
          <w:lang w:val="en-GB"/>
        </w:rPr>
        <w:t>S</w:t>
      </w:r>
      <w:r w:rsidRPr="000A02C8">
        <w:rPr>
          <w:lang w:val="en-GB"/>
        </w:rPr>
        <w:t xml:space="preserve">, land cover (deciduous forest, evergreen forest, grassland, savanna, other), MAT, MAP and SOC. Terms that were not significant in the final model do not appear in the table. Columns include degrees of freedom (DF), sum of squares, mean sum of squares, </w:t>
      </w:r>
      <w:r w:rsidRPr="000A02C8">
        <w:rPr>
          <w:i/>
          <w:lang w:val="en-GB"/>
        </w:rPr>
        <w:t>F</w:t>
      </w:r>
      <w:r w:rsidRPr="000A02C8">
        <w:rPr>
          <w:lang w:val="en-GB"/>
        </w:rPr>
        <w:t xml:space="preserve"> statistic, and </w:t>
      </w:r>
      <w:r w:rsidRPr="000A02C8">
        <w:rPr>
          <w:i/>
          <w:lang w:val="en-GB"/>
        </w:rPr>
        <w:t>P</w:t>
      </w:r>
      <w:r w:rsidRPr="000A02C8">
        <w:rPr>
          <w:lang w:val="en-GB"/>
        </w:rPr>
        <w:t xml:space="preserve"> value. An asterisk denotes an effect interaction.</w:t>
      </w:r>
    </w:p>
    <w:p w14:paraId="7DD05328" w14:textId="77777777" w:rsidR="000A02C8" w:rsidRPr="000A02C8" w:rsidRDefault="000A02C8" w:rsidP="000A02C8">
      <w:pPr>
        <w:rPr>
          <w:b/>
          <w:lang w:val="en-GB"/>
        </w:rPr>
      </w:pPr>
      <w:r w:rsidRPr="000A02C8">
        <w:rPr>
          <w:b/>
          <w:lang w:val="en-GB"/>
        </w:rPr>
        <w:br w:type="page"/>
      </w:r>
    </w:p>
    <w:p w14:paraId="3C1332C6" w14:textId="77777777" w:rsidR="000A02C8" w:rsidRPr="000A02C8" w:rsidRDefault="000A02C8" w:rsidP="000A02C8">
      <w:pPr>
        <w:rPr>
          <w:lang w:val="en-GB"/>
        </w:rPr>
      </w:pPr>
      <w:r w:rsidRPr="000A02C8">
        <w:rPr>
          <w:b/>
          <w:lang w:val="en-GB"/>
        </w:rPr>
        <w:lastRenderedPageBreak/>
        <w:t xml:space="preserve">Table 2 Evidence supporting a global rise in soil </w:t>
      </w:r>
      <w:r w:rsidRPr="000A02C8">
        <w:rPr>
          <w:b/>
          <w:i/>
          <w:lang w:val="en-GB"/>
        </w:rPr>
        <w:t>R</w:t>
      </w:r>
      <w:r w:rsidRPr="000A02C8">
        <w:rPr>
          <w:b/>
          <w:vertAlign w:val="subscript"/>
          <w:lang w:val="en-GB"/>
        </w:rPr>
        <w:t>H</w:t>
      </w:r>
      <w:r w:rsidRPr="000A02C8">
        <w:rPr>
          <w:b/>
          <w:lang w:val="en-GB"/>
        </w:rPr>
        <w:t>.</w:t>
      </w:r>
    </w:p>
    <w:tbl>
      <w:tblPr>
        <w:tblStyle w:val="Style4"/>
        <w:tblW w:w="7125" w:type="dxa"/>
        <w:tblInd w:w="100" w:type="dxa"/>
        <w:tblBorders>
          <w:top w:val="single" w:sz="4" w:space="0" w:color="auto"/>
          <w:bottom w:val="single" w:sz="4" w:space="0" w:color="auto"/>
        </w:tblBorders>
        <w:tblLayout w:type="fixed"/>
        <w:tblLook w:val="0600" w:firstRow="0" w:lastRow="0" w:firstColumn="0" w:lastColumn="0" w:noHBand="1" w:noVBand="1"/>
      </w:tblPr>
      <w:tblGrid>
        <w:gridCol w:w="3120"/>
        <w:gridCol w:w="1155"/>
        <w:gridCol w:w="1365"/>
        <w:gridCol w:w="1485"/>
      </w:tblGrid>
      <w:tr w:rsidR="000A02C8" w:rsidRPr="000A02C8" w14:paraId="28B92503" w14:textId="77777777" w:rsidTr="006C455D">
        <w:tc>
          <w:tcPr>
            <w:tcW w:w="3120" w:type="dxa"/>
            <w:tcBorders>
              <w:top w:val="single" w:sz="4" w:space="0" w:color="auto"/>
              <w:bottom w:val="single" w:sz="4" w:space="0" w:color="auto"/>
            </w:tcBorders>
            <w:tcMar>
              <w:top w:w="100" w:type="dxa"/>
              <w:left w:w="100" w:type="dxa"/>
              <w:bottom w:w="100" w:type="dxa"/>
              <w:right w:w="100" w:type="dxa"/>
            </w:tcMar>
            <w:vAlign w:val="bottom"/>
          </w:tcPr>
          <w:p w14:paraId="478F988A" w14:textId="77777777" w:rsidR="000A02C8" w:rsidRPr="000A02C8" w:rsidRDefault="000A02C8" w:rsidP="000A02C8">
            <w:pPr>
              <w:rPr>
                <w:lang w:val="en-GB"/>
              </w:rPr>
            </w:pPr>
            <w:r w:rsidRPr="000A02C8">
              <w:rPr>
                <w:lang w:val="en-GB"/>
              </w:rPr>
              <w:t>Test</w:t>
            </w:r>
          </w:p>
        </w:tc>
        <w:tc>
          <w:tcPr>
            <w:tcW w:w="1155" w:type="dxa"/>
            <w:tcBorders>
              <w:top w:val="single" w:sz="4" w:space="0" w:color="auto"/>
              <w:bottom w:val="single" w:sz="4" w:space="0" w:color="auto"/>
            </w:tcBorders>
            <w:tcMar>
              <w:top w:w="100" w:type="dxa"/>
              <w:left w:w="100" w:type="dxa"/>
              <w:bottom w:w="100" w:type="dxa"/>
              <w:right w:w="100" w:type="dxa"/>
            </w:tcMar>
            <w:vAlign w:val="bottom"/>
          </w:tcPr>
          <w:p w14:paraId="6ADBD254" w14:textId="77777777" w:rsidR="000A02C8" w:rsidRPr="000A02C8" w:rsidRDefault="000A02C8" w:rsidP="000A02C8">
            <w:pPr>
              <w:rPr>
                <w:lang w:val="en-GB"/>
              </w:rPr>
            </w:pPr>
            <w:r w:rsidRPr="000A02C8">
              <w:rPr>
                <w:lang w:val="en-GB"/>
              </w:rPr>
              <w:t>N</w:t>
            </w:r>
          </w:p>
        </w:tc>
        <w:tc>
          <w:tcPr>
            <w:tcW w:w="1365" w:type="dxa"/>
            <w:tcBorders>
              <w:top w:val="single" w:sz="4" w:space="0" w:color="auto"/>
              <w:bottom w:val="single" w:sz="4" w:space="0" w:color="auto"/>
            </w:tcBorders>
            <w:tcMar>
              <w:top w:w="100" w:type="dxa"/>
              <w:left w:w="100" w:type="dxa"/>
              <w:bottom w:w="100" w:type="dxa"/>
              <w:right w:w="100" w:type="dxa"/>
            </w:tcMar>
            <w:vAlign w:val="bottom"/>
          </w:tcPr>
          <w:p w14:paraId="0E20C573" w14:textId="77777777" w:rsidR="000A02C8" w:rsidRPr="000A02C8" w:rsidRDefault="000A02C8" w:rsidP="000A02C8">
            <w:pPr>
              <w:rPr>
                <w:lang w:val="en-GB"/>
              </w:rPr>
            </w:pPr>
            <w:r w:rsidRPr="000A02C8">
              <w:rPr>
                <w:lang w:val="en-GB"/>
              </w:rPr>
              <w:t>Temporal trend?</w:t>
            </w:r>
          </w:p>
        </w:tc>
        <w:tc>
          <w:tcPr>
            <w:tcW w:w="1485" w:type="dxa"/>
            <w:tcBorders>
              <w:top w:val="single" w:sz="4" w:space="0" w:color="auto"/>
              <w:bottom w:val="single" w:sz="4" w:space="0" w:color="auto"/>
            </w:tcBorders>
            <w:tcMar>
              <w:top w:w="100" w:type="dxa"/>
              <w:left w:w="100" w:type="dxa"/>
              <w:bottom w:w="100" w:type="dxa"/>
              <w:right w:w="100" w:type="dxa"/>
            </w:tcMar>
            <w:vAlign w:val="bottom"/>
          </w:tcPr>
          <w:p w14:paraId="1A4373AB" w14:textId="77777777" w:rsidR="000A02C8" w:rsidRPr="000A02C8" w:rsidRDefault="000A02C8" w:rsidP="000A02C8">
            <w:pPr>
              <w:rPr>
                <w:lang w:val="en-GB"/>
              </w:rPr>
            </w:pPr>
            <w:r w:rsidRPr="000A02C8">
              <w:rPr>
                <w:lang w:val="en-GB"/>
              </w:rPr>
              <w:t>Land cover significant?</w:t>
            </w:r>
          </w:p>
        </w:tc>
      </w:tr>
      <w:tr w:rsidR="000A02C8" w:rsidRPr="000A02C8" w14:paraId="3CC644A5" w14:textId="77777777" w:rsidTr="006C455D">
        <w:tc>
          <w:tcPr>
            <w:tcW w:w="3120" w:type="dxa"/>
            <w:tcBorders>
              <w:top w:val="single" w:sz="4" w:space="0" w:color="auto"/>
            </w:tcBorders>
            <w:tcMar>
              <w:top w:w="100" w:type="dxa"/>
              <w:left w:w="100" w:type="dxa"/>
              <w:bottom w:w="100" w:type="dxa"/>
              <w:right w:w="100" w:type="dxa"/>
            </w:tcMar>
          </w:tcPr>
          <w:p w14:paraId="61CDBF47" w14:textId="77777777" w:rsidR="000A02C8" w:rsidRPr="000A02C8" w:rsidRDefault="000A02C8" w:rsidP="000A02C8">
            <w:pPr>
              <w:rPr>
                <w:lang w:val="en-GB"/>
              </w:rPr>
            </w:pPr>
            <w:r w:rsidRPr="000A02C8">
              <w:rPr>
                <w:lang w:val="en-GB"/>
              </w:rPr>
              <w:t xml:space="preserve"> </w:t>
            </w:r>
            <w:r w:rsidRPr="000A02C8">
              <w:rPr>
                <w:i/>
                <w:lang w:val="en-GB"/>
              </w:rPr>
              <w:t>R</w:t>
            </w:r>
            <w:r w:rsidRPr="000A02C8">
              <w:rPr>
                <w:vertAlign w:val="subscript"/>
                <w:lang w:val="en-GB"/>
              </w:rPr>
              <w:t>H</w:t>
            </w:r>
            <w:r w:rsidRPr="000A02C8">
              <w:rPr>
                <w:lang w:val="en-GB"/>
              </w:rPr>
              <w:t>:</w:t>
            </w:r>
            <w:r w:rsidRPr="000A02C8">
              <w:rPr>
                <w:i/>
                <w:lang w:val="en-GB"/>
              </w:rPr>
              <w:t>R</w:t>
            </w:r>
            <w:r w:rsidRPr="000A02C8">
              <w:rPr>
                <w:vertAlign w:val="subscript"/>
                <w:lang w:val="en-GB"/>
              </w:rPr>
              <w:t>S</w:t>
            </w:r>
          </w:p>
        </w:tc>
        <w:tc>
          <w:tcPr>
            <w:tcW w:w="1155" w:type="dxa"/>
            <w:tcBorders>
              <w:top w:val="single" w:sz="4" w:space="0" w:color="auto"/>
            </w:tcBorders>
            <w:tcMar>
              <w:top w:w="100" w:type="dxa"/>
              <w:left w:w="100" w:type="dxa"/>
              <w:bottom w:w="100" w:type="dxa"/>
              <w:right w:w="100" w:type="dxa"/>
            </w:tcMar>
          </w:tcPr>
          <w:p w14:paraId="2D2FE2CE" w14:textId="77777777" w:rsidR="000A02C8" w:rsidRPr="000A02C8" w:rsidRDefault="000A02C8" w:rsidP="000A02C8">
            <w:pPr>
              <w:rPr>
                <w:lang w:val="en-GB"/>
              </w:rPr>
            </w:pPr>
            <w:r w:rsidRPr="000A02C8">
              <w:rPr>
                <w:lang w:val="en-GB"/>
              </w:rPr>
              <w:t>318</w:t>
            </w:r>
          </w:p>
        </w:tc>
        <w:tc>
          <w:tcPr>
            <w:tcW w:w="1365" w:type="dxa"/>
            <w:tcBorders>
              <w:top w:val="single" w:sz="4" w:space="0" w:color="auto"/>
            </w:tcBorders>
            <w:tcMar>
              <w:top w:w="100" w:type="dxa"/>
              <w:left w:w="100" w:type="dxa"/>
              <w:bottom w:w="100" w:type="dxa"/>
              <w:right w:w="100" w:type="dxa"/>
            </w:tcMar>
          </w:tcPr>
          <w:p w14:paraId="211CD4C6" w14:textId="77777777" w:rsidR="000A02C8" w:rsidRPr="000A02C8" w:rsidRDefault="000A02C8" w:rsidP="000A02C8">
            <w:pPr>
              <w:rPr>
                <w:lang w:val="en-GB"/>
              </w:rPr>
            </w:pPr>
            <w:r w:rsidRPr="000A02C8">
              <w:rPr>
                <w:lang w:val="en-GB"/>
              </w:rPr>
              <w:t>Yes</w:t>
            </w:r>
          </w:p>
        </w:tc>
        <w:tc>
          <w:tcPr>
            <w:tcW w:w="1485" w:type="dxa"/>
            <w:tcBorders>
              <w:top w:val="single" w:sz="4" w:space="0" w:color="auto"/>
            </w:tcBorders>
            <w:tcMar>
              <w:top w:w="100" w:type="dxa"/>
              <w:left w:w="100" w:type="dxa"/>
              <w:bottom w:w="100" w:type="dxa"/>
              <w:right w:w="100" w:type="dxa"/>
            </w:tcMar>
          </w:tcPr>
          <w:p w14:paraId="6A1B84E5" w14:textId="77777777" w:rsidR="000A02C8" w:rsidRPr="000A02C8" w:rsidRDefault="000A02C8" w:rsidP="000A02C8">
            <w:pPr>
              <w:rPr>
                <w:lang w:val="en-GB"/>
              </w:rPr>
            </w:pPr>
            <w:r w:rsidRPr="000A02C8">
              <w:rPr>
                <w:lang w:val="en-GB"/>
              </w:rPr>
              <w:t>No</w:t>
            </w:r>
          </w:p>
        </w:tc>
      </w:tr>
      <w:tr w:rsidR="000A02C8" w:rsidRPr="000A02C8" w14:paraId="3787C272" w14:textId="77777777" w:rsidTr="006C455D">
        <w:tc>
          <w:tcPr>
            <w:tcW w:w="3120" w:type="dxa"/>
            <w:tcMar>
              <w:top w:w="100" w:type="dxa"/>
              <w:left w:w="100" w:type="dxa"/>
              <w:bottom w:w="100" w:type="dxa"/>
              <w:right w:w="100" w:type="dxa"/>
            </w:tcMar>
          </w:tcPr>
          <w:p w14:paraId="1D4446A9" w14:textId="77777777" w:rsidR="000A02C8" w:rsidRPr="000A02C8" w:rsidRDefault="000A02C8" w:rsidP="000A02C8">
            <w:pPr>
              <w:rPr>
                <w:lang w:val="en-GB"/>
              </w:rPr>
            </w:pPr>
            <w:r w:rsidRPr="000A02C8">
              <w:rPr>
                <w:lang w:val="en-GB"/>
              </w:rPr>
              <w:t xml:space="preserve"> </w:t>
            </w:r>
            <w:r w:rsidRPr="000A02C8">
              <w:rPr>
                <w:i/>
                <w:lang w:val="en-GB"/>
              </w:rPr>
              <w:t>R</w:t>
            </w:r>
            <w:r w:rsidRPr="000A02C8">
              <w:rPr>
                <w:vertAlign w:val="subscript"/>
                <w:lang w:val="en-GB"/>
              </w:rPr>
              <w:t>H</w:t>
            </w:r>
            <w:r w:rsidRPr="000A02C8">
              <w:rPr>
                <w:lang w:val="en-GB"/>
              </w:rPr>
              <w:t>:GPP</w:t>
            </w:r>
            <w:r w:rsidRPr="000A02C8">
              <w:rPr>
                <w:vertAlign w:val="subscript"/>
                <w:lang w:val="en-GB"/>
              </w:rPr>
              <w:t>MTE</w:t>
            </w:r>
          </w:p>
        </w:tc>
        <w:tc>
          <w:tcPr>
            <w:tcW w:w="1155" w:type="dxa"/>
            <w:tcMar>
              <w:top w:w="100" w:type="dxa"/>
              <w:left w:w="100" w:type="dxa"/>
              <w:bottom w:w="100" w:type="dxa"/>
              <w:right w:w="100" w:type="dxa"/>
            </w:tcMar>
          </w:tcPr>
          <w:p w14:paraId="5F577744" w14:textId="77777777" w:rsidR="000A02C8" w:rsidRPr="000A02C8" w:rsidRDefault="000A02C8" w:rsidP="000A02C8">
            <w:pPr>
              <w:rPr>
                <w:lang w:val="en-GB"/>
              </w:rPr>
            </w:pPr>
            <w:r w:rsidRPr="000A02C8">
              <w:rPr>
                <w:lang w:val="en-GB"/>
              </w:rPr>
              <w:t>266</w:t>
            </w:r>
          </w:p>
        </w:tc>
        <w:tc>
          <w:tcPr>
            <w:tcW w:w="1365" w:type="dxa"/>
            <w:tcMar>
              <w:top w:w="100" w:type="dxa"/>
              <w:left w:w="100" w:type="dxa"/>
              <w:bottom w:w="100" w:type="dxa"/>
              <w:right w:w="100" w:type="dxa"/>
            </w:tcMar>
          </w:tcPr>
          <w:p w14:paraId="39875C8C" w14:textId="77777777" w:rsidR="000A02C8" w:rsidRPr="000A02C8" w:rsidRDefault="000A02C8" w:rsidP="000A02C8">
            <w:pPr>
              <w:rPr>
                <w:lang w:val="en-GB"/>
              </w:rPr>
            </w:pPr>
            <w:r w:rsidRPr="000A02C8">
              <w:rPr>
                <w:lang w:val="en-GB"/>
              </w:rPr>
              <w:t>Yes</w:t>
            </w:r>
          </w:p>
        </w:tc>
        <w:tc>
          <w:tcPr>
            <w:tcW w:w="1485" w:type="dxa"/>
            <w:tcMar>
              <w:top w:w="100" w:type="dxa"/>
              <w:left w:w="100" w:type="dxa"/>
              <w:bottom w:w="100" w:type="dxa"/>
              <w:right w:w="100" w:type="dxa"/>
            </w:tcMar>
          </w:tcPr>
          <w:p w14:paraId="18F62F78" w14:textId="77777777" w:rsidR="000A02C8" w:rsidRPr="000A02C8" w:rsidRDefault="000A02C8" w:rsidP="000A02C8">
            <w:pPr>
              <w:rPr>
                <w:lang w:val="en-GB"/>
              </w:rPr>
            </w:pPr>
            <w:r w:rsidRPr="000A02C8">
              <w:rPr>
                <w:lang w:val="en-GB"/>
              </w:rPr>
              <w:t>No</w:t>
            </w:r>
          </w:p>
        </w:tc>
      </w:tr>
      <w:tr w:rsidR="000A02C8" w:rsidRPr="000A02C8" w14:paraId="395AD9DB" w14:textId="77777777" w:rsidTr="006C455D">
        <w:tc>
          <w:tcPr>
            <w:tcW w:w="3120" w:type="dxa"/>
            <w:tcMar>
              <w:top w:w="100" w:type="dxa"/>
              <w:left w:w="100" w:type="dxa"/>
              <w:bottom w:w="100" w:type="dxa"/>
              <w:right w:w="100" w:type="dxa"/>
            </w:tcMar>
          </w:tcPr>
          <w:p w14:paraId="6E3B5D90" w14:textId="77777777" w:rsidR="000A02C8" w:rsidRPr="000A02C8" w:rsidRDefault="000A02C8" w:rsidP="000A02C8">
            <w:pPr>
              <w:rPr>
                <w:lang w:val="en-GB"/>
              </w:rPr>
            </w:pPr>
            <w:r w:rsidRPr="000A02C8">
              <w:rPr>
                <w:lang w:val="en-GB"/>
              </w:rPr>
              <w:t xml:space="preserve"> </w:t>
            </w:r>
            <w:r w:rsidRPr="000A02C8">
              <w:rPr>
                <w:i/>
                <w:lang w:val="en-GB"/>
              </w:rPr>
              <w:t>R</w:t>
            </w:r>
            <w:r w:rsidRPr="000A02C8">
              <w:rPr>
                <w:vertAlign w:val="subscript"/>
                <w:lang w:val="en-GB"/>
              </w:rPr>
              <w:t>S</w:t>
            </w:r>
            <w:r w:rsidRPr="000A02C8">
              <w:rPr>
                <w:lang w:val="en-GB"/>
              </w:rPr>
              <w:t>:GPP</w:t>
            </w:r>
            <w:r w:rsidRPr="000A02C8">
              <w:rPr>
                <w:vertAlign w:val="subscript"/>
                <w:lang w:val="en-GB"/>
              </w:rPr>
              <w:t>MTE</w:t>
            </w:r>
          </w:p>
        </w:tc>
        <w:tc>
          <w:tcPr>
            <w:tcW w:w="1155" w:type="dxa"/>
            <w:tcMar>
              <w:top w:w="100" w:type="dxa"/>
              <w:left w:w="100" w:type="dxa"/>
              <w:bottom w:w="100" w:type="dxa"/>
              <w:right w:w="100" w:type="dxa"/>
            </w:tcMar>
          </w:tcPr>
          <w:p w14:paraId="76814875" w14:textId="77777777" w:rsidR="000A02C8" w:rsidRPr="000A02C8" w:rsidRDefault="000A02C8" w:rsidP="000A02C8">
            <w:pPr>
              <w:rPr>
                <w:lang w:val="en-GB"/>
              </w:rPr>
            </w:pPr>
            <w:r w:rsidRPr="000A02C8">
              <w:rPr>
                <w:lang w:val="en-GB"/>
              </w:rPr>
              <w:t>1622</w:t>
            </w:r>
          </w:p>
        </w:tc>
        <w:tc>
          <w:tcPr>
            <w:tcW w:w="1365" w:type="dxa"/>
            <w:tcMar>
              <w:top w:w="100" w:type="dxa"/>
              <w:left w:w="100" w:type="dxa"/>
              <w:bottom w:w="100" w:type="dxa"/>
              <w:right w:w="100" w:type="dxa"/>
            </w:tcMar>
          </w:tcPr>
          <w:p w14:paraId="58C5A71D" w14:textId="77777777" w:rsidR="000A02C8" w:rsidRPr="000A02C8" w:rsidRDefault="000A02C8" w:rsidP="000A02C8">
            <w:pPr>
              <w:rPr>
                <w:lang w:val="en-GB"/>
              </w:rPr>
            </w:pPr>
            <w:r w:rsidRPr="000A02C8">
              <w:rPr>
                <w:lang w:val="en-GB"/>
              </w:rPr>
              <w:t>Yes *</w:t>
            </w:r>
          </w:p>
        </w:tc>
        <w:tc>
          <w:tcPr>
            <w:tcW w:w="1485" w:type="dxa"/>
            <w:tcMar>
              <w:top w:w="100" w:type="dxa"/>
              <w:left w:w="100" w:type="dxa"/>
              <w:bottom w:w="100" w:type="dxa"/>
              <w:right w:w="100" w:type="dxa"/>
            </w:tcMar>
          </w:tcPr>
          <w:p w14:paraId="31A8F20E" w14:textId="77777777" w:rsidR="000A02C8" w:rsidRPr="000A02C8" w:rsidRDefault="000A02C8" w:rsidP="000A02C8">
            <w:pPr>
              <w:rPr>
                <w:lang w:val="en-GB"/>
              </w:rPr>
            </w:pPr>
            <w:r w:rsidRPr="000A02C8">
              <w:rPr>
                <w:lang w:val="en-GB"/>
              </w:rPr>
              <w:t>Yes</w:t>
            </w:r>
          </w:p>
        </w:tc>
      </w:tr>
      <w:tr w:rsidR="000A02C8" w:rsidRPr="000A02C8" w14:paraId="6E6DD140" w14:textId="77777777" w:rsidTr="006C455D">
        <w:tc>
          <w:tcPr>
            <w:tcW w:w="3120" w:type="dxa"/>
            <w:tcMar>
              <w:top w:w="100" w:type="dxa"/>
              <w:left w:w="100" w:type="dxa"/>
              <w:bottom w:w="100" w:type="dxa"/>
              <w:right w:w="100" w:type="dxa"/>
            </w:tcMar>
          </w:tcPr>
          <w:p w14:paraId="6D646712" w14:textId="77777777" w:rsidR="000A02C8" w:rsidRPr="000A02C8" w:rsidRDefault="000A02C8" w:rsidP="000A02C8">
            <w:pPr>
              <w:rPr>
                <w:lang w:val="en-GB"/>
              </w:rPr>
            </w:pPr>
            <w:r w:rsidRPr="000A02C8">
              <w:rPr>
                <w:lang w:val="en-GB"/>
              </w:rPr>
              <w:t xml:space="preserve"> </w:t>
            </w:r>
            <w:r w:rsidRPr="000A02C8">
              <w:rPr>
                <w:i/>
                <w:lang w:val="en-GB"/>
              </w:rPr>
              <w:t>R</w:t>
            </w:r>
            <w:r w:rsidRPr="000A02C8">
              <w:rPr>
                <w:vertAlign w:val="subscript"/>
                <w:lang w:val="en-GB"/>
              </w:rPr>
              <w:t>H</w:t>
            </w:r>
            <w:r w:rsidRPr="000A02C8">
              <w:rPr>
                <w:lang w:val="en-GB"/>
              </w:rPr>
              <w:t>:GPP</w:t>
            </w:r>
            <w:r w:rsidRPr="000A02C8">
              <w:rPr>
                <w:vertAlign w:val="subscript"/>
                <w:lang w:val="en-GB"/>
              </w:rPr>
              <w:t>MODIS</w:t>
            </w:r>
          </w:p>
        </w:tc>
        <w:tc>
          <w:tcPr>
            <w:tcW w:w="1155" w:type="dxa"/>
            <w:tcMar>
              <w:top w:w="100" w:type="dxa"/>
              <w:left w:w="100" w:type="dxa"/>
              <w:bottom w:w="100" w:type="dxa"/>
              <w:right w:w="100" w:type="dxa"/>
            </w:tcMar>
          </w:tcPr>
          <w:p w14:paraId="3FD30670" w14:textId="77777777" w:rsidR="000A02C8" w:rsidRPr="000A02C8" w:rsidRDefault="000A02C8" w:rsidP="000A02C8">
            <w:pPr>
              <w:rPr>
                <w:lang w:val="en-GB"/>
              </w:rPr>
            </w:pPr>
            <w:r w:rsidRPr="000A02C8">
              <w:rPr>
                <w:lang w:val="en-GB"/>
              </w:rPr>
              <w:t>251</w:t>
            </w:r>
          </w:p>
        </w:tc>
        <w:tc>
          <w:tcPr>
            <w:tcW w:w="1365" w:type="dxa"/>
            <w:tcMar>
              <w:top w:w="100" w:type="dxa"/>
              <w:left w:w="100" w:type="dxa"/>
              <w:bottom w:w="100" w:type="dxa"/>
              <w:right w:w="100" w:type="dxa"/>
            </w:tcMar>
          </w:tcPr>
          <w:p w14:paraId="1DAADBEB" w14:textId="77777777" w:rsidR="000A02C8" w:rsidRPr="000A02C8" w:rsidRDefault="000A02C8" w:rsidP="000A02C8">
            <w:pPr>
              <w:rPr>
                <w:lang w:val="en-GB"/>
              </w:rPr>
            </w:pPr>
            <w:r w:rsidRPr="000A02C8">
              <w:rPr>
                <w:lang w:val="en-GB"/>
              </w:rPr>
              <w:t>Yes</w:t>
            </w:r>
          </w:p>
        </w:tc>
        <w:tc>
          <w:tcPr>
            <w:tcW w:w="1485" w:type="dxa"/>
            <w:tcMar>
              <w:top w:w="100" w:type="dxa"/>
              <w:left w:w="100" w:type="dxa"/>
              <w:bottom w:w="100" w:type="dxa"/>
              <w:right w:w="100" w:type="dxa"/>
            </w:tcMar>
          </w:tcPr>
          <w:p w14:paraId="3EC3890F" w14:textId="77777777" w:rsidR="000A02C8" w:rsidRPr="000A02C8" w:rsidRDefault="000A02C8" w:rsidP="000A02C8">
            <w:pPr>
              <w:rPr>
                <w:lang w:val="en-GB"/>
              </w:rPr>
            </w:pPr>
            <w:r w:rsidRPr="000A02C8">
              <w:rPr>
                <w:lang w:val="en-GB"/>
              </w:rPr>
              <w:t>Yes</w:t>
            </w:r>
          </w:p>
        </w:tc>
      </w:tr>
      <w:tr w:rsidR="000A02C8" w:rsidRPr="000A02C8" w14:paraId="73215D88" w14:textId="77777777" w:rsidTr="006C455D">
        <w:tc>
          <w:tcPr>
            <w:tcW w:w="3120" w:type="dxa"/>
            <w:tcMar>
              <w:top w:w="100" w:type="dxa"/>
              <w:left w:w="100" w:type="dxa"/>
              <w:bottom w:w="100" w:type="dxa"/>
              <w:right w:w="100" w:type="dxa"/>
            </w:tcMar>
          </w:tcPr>
          <w:p w14:paraId="06016510" w14:textId="77777777" w:rsidR="000A02C8" w:rsidRPr="000A02C8" w:rsidRDefault="000A02C8" w:rsidP="000A02C8">
            <w:pPr>
              <w:rPr>
                <w:vertAlign w:val="subscript"/>
                <w:lang w:val="en-GB"/>
              </w:rPr>
            </w:pPr>
            <w:r w:rsidRPr="000A02C8">
              <w:rPr>
                <w:lang w:val="en-GB"/>
              </w:rPr>
              <w:t xml:space="preserve"> </w:t>
            </w:r>
            <w:r w:rsidRPr="000A02C8">
              <w:rPr>
                <w:i/>
                <w:lang w:val="en-GB"/>
              </w:rPr>
              <w:t>R</w:t>
            </w:r>
            <w:r w:rsidRPr="000A02C8">
              <w:rPr>
                <w:vertAlign w:val="subscript"/>
                <w:lang w:val="en-GB"/>
              </w:rPr>
              <w:t>S</w:t>
            </w:r>
            <w:r w:rsidRPr="000A02C8">
              <w:rPr>
                <w:lang w:val="en-GB"/>
              </w:rPr>
              <w:t>:GPP</w:t>
            </w:r>
            <w:r w:rsidRPr="000A02C8">
              <w:rPr>
                <w:vertAlign w:val="subscript"/>
                <w:lang w:val="en-GB"/>
              </w:rPr>
              <w:t>MODIS</w:t>
            </w:r>
          </w:p>
        </w:tc>
        <w:tc>
          <w:tcPr>
            <w:tcW w:w="1155" w:type="dxa"/>
            <w:tcMar>
              <w:top w:w="100" w:type="dxa"/>
              <w:left w:w="100" w:type="dxa"/>
              <w:bottom w:w="100" w:type="dxa"/>
              <w:right w:w="100" w:type="dxa"/>
            </w:tcMar>
          </w:tcPr>
          <w:p w14:paraId="7E8EBDFF" w14:textId="77777777" w:rsidR="000A02C8" w:rsidRPr="000A02C8" w:rsidRDefault="000A02C8" w:rsidP="000A02C8">
            <w:pPr>
              <w:rPr>
                <w:lang w:val="en-GB"/>
              </w:rPr>
            </w:pPr>
            <w:r w:rsidRPr="000A02C8">
              <w:rPr>
                <w:lang w:val="en-GB"/>
              </w:rPr>
              <w:t>1256</w:t>
            </w:r>
          </w:p>
        </w:tc>
        <w:tc>
          <w:tcPr>
            <w:tcW w:w="1365" w:type="dxa"/>
            <w:tcMar>
              <w:top w:w="100" w:type="dxa"/>
              <w:left w:w="100" w:type="dxa"/>
              <w:bottom w:w="100" w:type="dxa"/>
              <w:right w:w="100" w:type="dxa"/>
            </w:tcMar>
          </w:tcPr>
          <w:p w14:paraId="451BDFC4" w14:textId="77777777" w:rsidR="000A02C8" w:rsidRPr="000A02C8" w:rsidRDefault="000A02C8" w:rsidP="000A02C8">
            <w:pPr>
              <w:rPr>
                <w:lang w:val="en-GB"/>
              </w:rPr>
            </w:pPr>
            <w:r w:rsidRPr="000A02C8">
              <w:rPr>
                <w:lang w:val="en-GB"/>
              </w:rPr>
              <w:t>Yes</w:t>
            </w:r>
          </w:p>
        </w:tc>
        <w:tc>
          <w:tcPr>
            <w:tcW w:w="1485" w:type="dxa"/>
            <w:tcMar>
              <w:top w:w="100" w:type="dxa"/>
              <w:left w:w="100" w:type="dxa"/>
              <w:bottom w:w="100" w:type="dxa"/>
              <w:right w:w="100" w:type="dxa"/>
            </w:tcMar>
          </w:tcPr>
          <w:p w14:paraId="59642D0E" w14:textId="77777777" w:rsidR="000A02C8" w:rsidRPr="000A02C8" w:rsidRDefault="000A02C8" w:rsidP="000A02C8">
            <w:pPr>
              <w:rPr>
                <w:lang w:val="en-GB"/>
              </w:rPr>
            </w:pPr>
            <w:r w:rsidRPr="000A02C8">
              <w:rPr>
                <w:lang w:val="en-GB"/>
              </w:rPr>
              <w:t>Yes</w:t>
            </w:r>
          </w:p>
        </w:tc>
      </w:tr>
      <w:tr w:rsidR="000A02C8" w:rsidRPr="000A02C8" w14:paraId="283306A2" w14:textId="77777777" w:rsidTr="006C455D">
        <w:tc>
          <w:tcPr>
            <w:tcW w:w="3120" w:type="dxa"/>
            <w:tcMar>
              <w:top w:w="100" w:type="dxa"/>
              <w:left w:w="100" w:type="dxa"/>
              <w:bottom w:w="100" w:type="dxa"/>
              <w:right w:w="100" w:type="dxa"/>
            </w:tcMar>
          </w:tcPr>
          <w:p w14:paraId="620E1660" w14:textId="77777777" w:rsidR="000A02C8" w:rsidRPr="000A02C8" w:rsidRDefault="000A02C8" w:rsidP="000A02C8">
            <w:pPr>
              <w:rPr>
                <w:lang w:val="en-GB"/>
              </w:rPr>
            </w:pPr>
            <w:r w:rsidRPr="000A02C8">
              <w:rPr>
                <w:lang w:val="en-GB"/>
              </w:rPr>
              <w:t xml:space="preserve"> </w:t>
            </w:r>
            <w:r w:rsidRPr="000A02C8">
              <w:rPr>
                <w:i/>
                <w:lang w:val="en-GB"/>
              </w:rPr>
              <w:t>R</w:t>
            </w:r>
            <w:r w:rsidRPr="000A02C8">
              <w:rPr>
                <w:vertAlign w:val="subscript"/>
                <w:lang w:val="en-GB"/>
              </w:rPr>
              <w:t>H</w:t>
            </w:r>
            <w:r w:rsidRPr="000A02C8">
              <w:rPr>
                <w:lang w:val="en-GB"/>
              </w:rPr>
              <w:t>:SIF</w:t>
            </w:r>
            <w:r w:rsidRPr="000A02C8">
              <w:rPr>
                <w:vertAlign w:val="subscript"/>
                <w:lang w:val="en-GB"/>
              </w:rPr>
              <w:t>SCIA</w:t>
            </w:r>
          </w:p>
        </w:tc>
        <w:tc>
          <w:tcPr>
            <w:tcW w:w="1155" w:type="dxa"/>
            <w:tcMar>
              <w:top w:w="100" w:type="dxa"/>
              <w:left w:w="100" w:type="dxa"/>
              <w:bottom w:w="100" w:type="dxa"/>
              <w:right w:w="100" w:type="dxa"/>
            </w:tcMar>
          </w:tcPr>
          <w:p w14:paraId="517D5756" w14:textId="77777777" w:rsidR="000A02C8" w:rsidRPr="000A02C8" w:rsidRDefault="000A02C8" w:rsidP="000A02C8">
            <w:pPr>
              <w:rPr>
                <w:lang w:val="en-GB"/>
              </w:rPr>
            </w:pPr>
            <w:r w:rsidRPr="000A02C8">
              <w:rPr>
                <w:lang w:val="en-GB"/>
              </w:rPr>
              <w:t>183</w:t>
            </w:r>
          </w:p>
        </w:tc>
        <w:tc>
          <w:tcPr>
            <w:tcW w:w="1365" w:type="dxa"/>
            <w:tcMar>
              <w:top w:w="100" w:type="dxa"/>
              <w:left w:w="100" w:type="dxa"/>
              <w:bottom w:w="100" w:type="dxa"/>
              <w:right w:w="100" w:type="dxa"/>
            </w:tcMar>
          </w:tcPr>
          <w:p w14:paraId="508C5EC0" w14:textId="77777777" w:rsidR="000A02C8" w:rsidRPr="000A02C8" w:rsidRDefault="000A02C8" w:rsidP="000A02C8">
            <w:pPr>
              <w:rPr>
                <w:lang w:val="en-GB"/>
              </w:rPr>
            </w:pPr>
            <w:r w:rsidRPr="000A02C8">
              <w:rPr>
                <w:lang w:val="en-GB"/>
              </w:rPr>
              <w:t>Yes</w:t>
            </w:r>
          </w:p>
        </w:tc>
        <w:tc>
          <w:tcPr>
            <w:tcW w:w="1485" w:type="dxa"/>
            <w:tcMar>
              <w:top w:w="100" w:type="dxa"/>
              <w:left w:w="100" w:type="dxa"/>
              <w:bottom w:w="100" w:type="dxa"/>
              <w:right w:w="100" w:type="dxa"/>
            </w:tcMar>
          </w:tcPr>
          <w:p w14:paraId="341BC3CB" w14:textId="77777777" w:rsidR="000A02C8" w:rsidRPr="000A02C8" w:rsidRDefault="000A02C8" w:rsidP="000A02C8">
            <w:pPr>
              <w:rPr>
                <w:lang w:val="en-GB"/>
              </w:rPr>
            </w:pPr>
            <w:r w:rsidRPr="000A02C8">
              <w:rPr>
                <w:lang w:val="en-GB"/>
              </w:rPr>
              <w:t>No</w:t>
            </w:r>
          </w:p>
        </w:tc>
      </w:tr>
      <w:tr w:rsidR="000A02C8" w:rsidRPr="000A02C8" w14:paraId="44950049" w14:textId="77777777" w:rsidTr="006C455D">
        <w:tc>
          <w:tcPr>
            <w:tcW w:w="3120" w:type="dxa"/>
            <w:tcMar>
              <w:top w:w="100" w:type="dxa"/>
              <w:left w:w="100" w:type="dxa"/>
              <w:bottom w:w="100" w:type="dxa"/>
              <w:right w:w="100" w:type="dxa"/>
            </w:tcMar>
          </w:tcPr>
          <w:p w14:paraId="48923E0E" w14:textId="77777777" w:rsidR="000A02C8" w:rsidRPr="000A02C8" w:rsidRDefault="000A02C8" w:rsidP="000A02C8">
            <w:pPr>
              <w:rPr>
                <w:lang w:val="en-GB"/>
              </w:rPr>
            </w:pPr>
            <w:r w:rsidRPr="000A02C8">
              <w:rPr>
                <w:lang w:val="en-GB"/>
              </w:rPr>
              <w:t xml:space="preserve"> </w:t>
            </w:r>
            <w:r w:rsidRPr="000A02C8">
              <w:rPr>
                <w:i/>
                <w:lang w:val="en-GB"/>
              </w:rPr>
              <w:t>R</w:t>
            </w:r>
            <w:r w:rsidRPr="000A02C8">
              <w:rPr>
                <w:vertAlign w:val="subscript"/>
                <w:lang w:val="en-GB"/>
              </w:rPr>
              <w:t>S</w:t>
            </w:r>
            <w:r w:rsidRPr="000A02C8">
              <w:rPr>
                <w:lang w:val="en-GB"/>
              </w:rPr>
              <w:t>:SIF</w:t>
            </w:r>
            <w:r w:rsidRPr="000A02C8">
              <w:rPr>
                <w:vertAlign w:val="subscript"/>
                <w:lang w:val="en-GB"/>
              </w:rPr>
              <w:t>SCIA</w:t>
            </w:r>
          </w:p>
        </w:tc>
        <w:tc>
          <w:tcPr>
            <w:tcW w:w="1155" w:type="dxa"/>
            <w:tcMar>
              <w:top w:w="100" w:type="dxa"/>
              <w:left w:w="100" w:type="dxa"/>
              <w:bottom w:w="100" w:type="dxa"/>
              <w:right w:w="100" w:type="dxa"/>
            </w:tcMar>
          </w:tcPr>
          <w:p w14:paraId="2D638AAF" w14:textId="77777777" w:rsidR="000A02C8" w:rsidRPr="000A02C8" w:rsidRDefault="000A02C8" w:rsidP="000A02C8">
            <w:pPr>
              <w:rPr>
                <w:lang w:val="en-GB"/>
              </w:rPr>
            </w:pPr>
            <w:r w:rsidRPr="000A02C8">
              <w:rPr>
                <w:lang w:val="en-GB"/>
              </w:rPr>
              <w:t>879</w:t>
            </w:r>
          </w:p>
        </w:tc>
        <w:tc>
          <w:tcPr>
            <w:tcW w:w="1365" w:type="dxa"/>
            <w:tcMar>
              <w:top w:w="100" w:type="dxa"/>
              <w:left w:w="100" w:type="dxa"/>
              <w:bottom w:w="100" w:type="dxa"/>
              <w:right w:w="100" w:type="dxa"/>
            </w:tcMar>
          </w:tcPr>
          <w:p w14:paraId="5ECC2F1E" w14:textId="77777777" w:rsidR="000A02C8" w:rsidRPr="000A02C8" w:rsidRDefault="000A02C8" w:rsidP="000A02C8">
            <w:pPr>
              <w:rPr>
                <w:lang w:val="en-GB"/>
              </w:rPr>
            </w:pPr>
            <w:r w:rsidRPr="000A02C8">
              <w:rPr>
                <w:lang w:val="en-GB"/>
              </w:rPr>
              <w:t>Yes</w:t>
            </w:r>
          </w:p>
        </w:tc>
        <w:tc>
          <w:tcPr>
            <w:tcW w:w="1485" w:type="dxa"/>
            <w:tcMar>
              <w:top w:w="100" w:type="dxa"/>
              <w:left w:w="100" w:type="dxa"/>
              <w:bottom w:w="100" w:type="dxa"/>
              <w:right w:w="100" w:type="dxa"/>
            </w:tcMar>
          </w:tcPr>
          <w:p w14:paraId="5A38800B" w14:textId="77777777" w:rsidR="000A02C8" w:rsidRPr="000A02C8" w:rsidRDefault="000A02C8" w:rsidP="000A02C8">
            <w:pPr>
              <w:rPr>
                <w:lang w:val="en-GB"/>
              </w:rPr>
            </w:pPr>
            <w:r w:rsidRPr="000A02C8">
              <w:rPr>
                <w:lang w:val="en-GB"/>
              </w:rPr>
              <w:t>No</w:t>
            </w:r>
          </w:p>
        </w:tc>
      </w:tr>
      <w:tr w:rsidR="000A02C8" w:rsidRPr="000A02C8" w14:paraId="33078790" w14:textId="77777777" w:rsidTr="006C455D">
        <w:tc>
          <w:tcPr>
            <w:tcW w:w="3120" w:type="dxa"/>
            <w:tcMar>
              <w:top w:w="100" w:type="dxa"/>
              <w:left w:w="100" w:type="dxa"/>
              <w:bottom w:w="100" w:type="dxa"/>
              <w:right w:w="100" w:type="dxa"/>
            </w:tcMar>
          </w:tcPr>
          <w:p w14:paraId="2338C5A4" w14:textId="77777777" w:rsidR="000A02C8" w:rsidRPr="000A02C8" w:rsidRDefault="000A02C8" w:rsidP="000A02C8">
            <w:pPr>
              <w:rPr>
                <w:lang w:val="en-GB"/>
              </w:rPr>
            </w:pPr>
            <w:r w:rsidRPr="000A02C8">
              <w:rPr>
                <w:lang w:val="en-GB"/>
              </w:rPr>
              <w:t xml:space="preserve"> </w:t>
            </w:r>
            <w:r w:rsidRPr="000A02C8">
              <w:rPr>
                <w:i/>
                <w:lang w:val="en-GB"/>
              </w:rPr>
              <w:t>R</w:t>
            </w:r>
            <w:r w:rsidRPr="000A02C8">
              <w:rPr>
                <w:vertAlign w:val="subscript"/>
                <w:lang w:val="en-GB"/>
              </w:rPr>
              <w:t>H</w:t>
            </w:r>
            <w:r w:rsidRPr="000A02C8">
              <w:rPr>
                <w:lang w:val="en-GB"/>
              </w:rPr>
              <w:t>:SIF</w:t>
            </w:r>
            <w:r w:rsidRPr="000A02C8">
              <w:rPr>
                <w:vertAlign w:val="subscript"/>
                <w:lang w:val="en-GB"/>
              </w:rPr>
              <w:t>GOME2</w:t>
            </w:r>
          </w:p>
        </w:tc>
        <w:tc>
          <w:tcPr>
            <w:tcW w:w="1155" w:type="dxa"/>
            <w:tcMar>
              <w:top w:w="100" w:type="dxa"/>
              <w:left w:w="100" w:type="dxa"/>
              <w:bottom w:w="100" w:type="dxa"/>
              <w:right w:w="100" w:type="dxa"/>
            </w:tcMar>
          </w:tcPr>
          <w:p w14:paraId="5402E53E" w14:textId="77777777" w:rsidR="000A02C8" w:rsidRPr="000A02C8" w:rsidRDefault="000A02C8" w:rsidP="000A02C8">
            <w:pPr>
              <w:rPr>
                <w:lang w:val="en-GB"/>
              </w:rPr>
            </w:pPr>
            <w:r w:rsidRPr="000A02C8">
              <w:rPr>
                <w:lang w:val="en-GB"/>
              </w:rPr>
              <w:t>90</w:t>
            </w:r>
          </w:p>
        </w:tc>
        <w:tc>
          <w:tcPr>
            <w:tcW w:w="1365" w:type="dxa"/>
            <w:tcMar>
              <w:top w:w="100" w:type="dxa"/>
              <w:left w:w="100" w:type="dxa"/>
              <w:bottom w:w="100" w:type="dxa"/>
              <w:right w:w="100" w:type="dxa"/>
            </w:tcMar>
          </w:tcPr>
          <w:p w14:paraId="0E214C00" w14:textId="77777777" w:rsidR="000A02C8" w:rsidRPr="000A02C8" w:rsidRDefault="000A02C8" w:rsidP="000A02C8">
            <w:pPr>
              <w:rPr>
                <w:lang w:val="en-GB"/>
              </w:rPr>
            </w:pPr>
            <w:r w:rsidRPr="000A02C8">
              <w:rPr>
                <w:lang w:val="en-GB"/>
              </w:rPr>
              <w:t>No</w:t>
            </w:r>
          </w:p>
        </w:tc>
        <w:tc>
          <w:tcPr>
            <w:tcW w:w="1485" w:type="dxa"/>
            <w:tcMar>
              <w:top w:w="100" w:type="dxa"/>
              <w:left w:w="100" w:type="dxa"/>
              <w:bottom w:w="100" w:type="dxa"/>
              <w:right w:w="100" w:type="dxa"/>
            </w:tcMar>
          </w:tcPr>
          <w:p w14:paraId="2E6D52A0" w14:textId="77777777" w:rsidR="000A02C8" w:rsidRPr="000A02C8" w:rsidRDefault="000A02C8" w:rsidP="000A02C8">
            <w:pPr>
              <w:rPr>
                <w:lang w:val="en-GB"/>
              </w:rPr>
            </w:pPr>
            <w:r w:rsidRPr="000A02C8">
              <w:rPr>
                <w:lang w:val="en-GB"/>
              </w:rPr>
              <w:t>No</w:t>
            </w:r>
          </w:p>
        </w:tc>
      </w:tr>
      <w:tr w:rsidR="000A02C8" w:rsidRPr="000A02C8" w14:paraId="38DC71A6" w14:textId="77777777" w:rsidTr="006C455D">
        <w:tc>
          <w:tcPr>
            <w:tcW w:w="3120" w:type="dxa"/>
            <w:tcMar>
              <w:top w:w="100" w:type="dxa"/>
              <w:left w:w="100" w:type="dxa"/>
              <w:bottom w:w="100" w:type="dxa"/>
              <w:right w:w="100" w:type="dxa"/>
            </w:tcMar>
          </w:tcPr>
          <w:p w14:paraId="42E86512" w14:textId="77777777" w:rsidR="000A02C8" w:rsidRPr="000A02C8" w:rsidRDefault="000A02C8" w:rsidP="000A02C8">
            <w:pPr>
              <w:rPr>
                <w:lang w:val="en-GB"/>
              </w:rPr>
            </w:pPr>
            <w:r w:rsidRPr="000A02C8">
              <w:rPr>
                <w:lang w:val="en-GB"/>
              </w:rPr>
              <w:t xml:space="preserve"> </w:t>
            </w:r>
            <w:r w:rsidRPr="000A02C8">
              <w:rPr>
                <w:i/>
                <w:lang w:val="en-GB"/>
              </w:rPr>
              <w:t>R</w:t>
            </w:r>
            <w:r w:rsidRPr="000A02C8">
              <w:rPr>
                <w:vertAlign w:val="subscript"/>
                <w:lang w:val="en-GB"/>
              </w:rPr>
              <w:t>S</w:t>
            </w:r>
            <w:r w:rsidRPr="000A02C8">
              <w:rPr>
                <w:lang w:val="en-GB"/>
              </w:rPr>
              <w:t>:SIF</w:t>
            </w:r>
            <w:r w:rsidRPr="000A02C8">
              <w:rPr>
                <w:vertAlign w:val="subscript"/>
                <w:lang w:val="en-GB"/>
              </w:rPr>
              <w:t>GOME2</w:t>
            </w:r>
          </w:p>
        </w:tc>
        <w:tc>
          <w:tcPr>
            <w:tcW w:w="1155" w:type="dxa"/>
            <w:tcMar>
              <w:top w:w="100" w:type="dxa"/>
              <w:left w:w="100" w:type="dxa"/>
              <w:bottom w:w="100" w:type="dxa"/>
              <w:right w:w="100" w:type="dxa"/>
            </w:tcMar>
          </w:tcPr>
          <w:p w14:paraId="687A417F" w14:textId="77777777" w:rsidR="000A02C8" w:rsidRPr="000A02C8" w:rsidRDefault="000A02C8" w:rsidP="000A02C8">
            <w:pPr>
              <w:rPr>
                <w:lang w:val="en-GB"/>
              </w:rPr>
            </w:pPr>
            <w:r w:rsidRPr="000A02C8">
              <w:rPr>
                <w:lang w:val="en-GB"/>
              </w:rPr>
              <w:t>402</w:t>
            </w:r>
          </w:p>
        </w:tc>
        <w:tc>
          <w:tcPr>
            <w:tcW w:w="1365" w:type="dxa"/>
            <w:tcMar>
              <w:top w:w="100" w:type="dxa"/>
              <w:left w:w="100" w:type="dxa"/>
              <w:bottom w:w="100" w:type="dxa"/>
              <w:right w:w="100" w:type="dxa"/>
            </w:tcMar>
          </w:tcPr>
          <w:p w14:paraId="352F9CCC" w14:textId="77777777" w:rsidR="000A02C8" w:rsidRPr="000A02C8" w:rsidRDefault="000A02C8" w:rsidP="000A02C8">
            <w:pPr>
              <w:rPr>
                <w:lang w:val="en-GB"/>
              </w:rPr>
            </w:pPr>
            <w:r w:rsidRPr="000A02C8">
              <w:rPr>
                <w:lang w:val="en-GB"/>
              </w:rPr>
              <w:t>Yes</w:t>
            </w:r>
          </w:p>
        </w:tc>
        <w:tc>
          <w:tcPr>
            <w:tcW w:w="1485" w:type="dxa"/>
            <w:tcMar>
              <w:top w:w="100" w:type="dxa"/>
              <w:left w:w="100" w:type="dxa"/>
              <w:bottom w:w="100" w:type="dxa"/>
              <w:right w:w="100" w:type="dxa"/>
            </w:tcMar>
          </w:tcPr>
          <w:p w14:paraId="7E9F1B04" w14:textId="77777777" w:rsidR="000A02C8" w:rsidRPr="000A02C8" w:rsidRDefault="000A02C8" w:rsidP="000A02C8">
            <w:pPr>
              <w:rPr>
                <w:lang w:val="en-GB"/>
              </w:rPr>
            </w:pPr>
            <w:r w:rsidRPr="000A02C8">
              <w:rPr>
                <w:lang w:val="en-GB"/>
              </w:rPr>
              <w:t>No</w:t>
            </w:r>
          </w:p>
        </w:tc>
      </w:tr>
      <w:tr w:rsidR="000A02C8" w:rsidRPr="000A02C8" w14:paraId="7B914075" w14:textId="77777777" w:rsidTr="006C455D">
        <w:tc>
          <w:tcPr>
            <w:tcW w:w="3120" w:type="dxa"/>
            <w:tcMar>
              <w:top w:w="100" w:type="dxa"/>
              <w:left w:w="100" w:type="dxa"/>
              <w:bottom w:w="100" w:type="dxa"/>
              <w:right w:w="100" w:type="dxa"/>
            </w:tcMar>
          </w:tcPr>
          <w:p w14:paraId="7C00B741" w14:textId="77777777" w:rsidR="000A02C8" w:rsidRPr="000A02C8" w:rsidRDefault="000A02C8" w:rsidP="000A02C8">
            <w:pPr>
              <w:rPr>
                <w:lang w:val="en-GB"/>
              </w:rPr>
            </w:pPr>
            <w:r w:rsidRPr="000A02C8">
              <w:rPr>
                <w:lang w:val="en-GB"/>
              </w:rPr>
              <w:t xml:space="preserve"> </w:t>
            </w:r>
            <w:r w:rsidRPr="000A02C8">
              <w:rPr>
                <w:i/>
                <w:lang w:val="en-GB"/>
              </w:rPr>
              <w:t>R</w:t>
            </w:r>
            <w:r w:rsidRPr="000A02C8">
              <w:rPr>
                <w:vertAlign w:val="subscript"/>
                <w:lang w:val="en-GB"/>
              </w:rPr>
              <w:t>S</w:t>
            </w:r>
            <w:r w:rsidRPr="000A02C8">
              <w:rPr>
                <w:lang w:val="en-GB"/>
              </w:rPr>
              <w:t>:GPP</w:t>
            </w:r>
            <w:r w:rsidRPr="000A02C8">
              <w:rPr>
                <w:vertAlign w:val="subscript"/>
                <w:lang w:val="en-GB"/>
              </w:rPr>
              <w:t>fluxnet</w:t>
            </w:r>
          </w:p>
        </w:tc>
        <w:tc>
          <w:tcPr>
            <w:tcW w:w="1155" w:type="dxa"/>
            <w:tcMar>
              <w:top w:w="100" w:type="dxa"/>
              <w:left w:w="100" w:type="dxa"/>
              <w:bottom w:w="100" w:type="dxa"/>
              <w:right w:w="100" w:type="dxa"/>
            </w:tcMar>
          </w:tcPr>
          <w:p w14:paraId="42834388" w14:textId="77777777" w:rsidR="000A02C8" w:rsidRPr="000A02C8" w:rsidRDefault="000A02C8" w:rsidP="000A02C8">
            <w:pPr>
              <w:rPr>
                <w:lang w:val="en-GB"/>
              </w:rPr>
            </w:pPr>
            <w:r w:rsidRPr="000A02C8">
              <w:rPr>
                <w:lang w:val="en-GB"/>
              </w:rPr>
              <w:t>121</w:t>
            </w:r>
          </w:p>
        </w:tc>
        <w:tc>
          <w:tcPr>
            <w:tcW w:w="1365" w:type="dxa"/>
            <w:tcMar>
              <w:top w:w="100" w:type="dxa"/>
              <w:left w:w="100" w:type="dxa"/>
              <w:bottom w:w="100" w:type="dxa"/>
              <w:right w:w="100" w:type="dxa"/>
            </w:tcMar>
          </w:tcPr>
          <w:p w14:paraId="40C28941" w14:textId="77777777" w:rsidR="000A02C8" w:rsidRPr="000A02C8" w:rsidRDefault="000A02C8" w:rsidP="000A02C8">
            <w:pPr>
              <w:rPr>
                <w:lang w:val="en-GB"/>
              </w:rPr>
            </w:pPr>
            <w:r w:rsidRPr="000A02C8">
              <w:rPr>
                <w:lang w:val="en-GB"/>
              </w:rPr>
              <w:t>No</w:t>
            </w:r>
          </w:p>
        </w:tc>
        <w:tc>
          <w:tcPr>
            <w:tcW w:w="1485" w:type="dxa"/>
            <w:tcMar>
              <w:top w:w="100" w:type="dxa"/>
              <w:left w:w="100" w:type="dxa"/>
              <w:bottom w:w="100" w:type="dxa"/>
              <w:right w:w="100" w:type="dxa"/>
            </w:tcMar>
          </w:tcPr>
          <w:p w14:paraId="02185C15" w14:textId="77777777" w:rsidR="000A02C8" w:rsidRPr="000A02C8" w:rsidRDefault="000A02C8" w:rsidP="000A02C8">
            <w:pPr>
              <w:rPr>
                <w:lang w:val="en-GB"/>
              </w:rPr>
            </w:pPr>
            <w:r w:rsidRPr="000A02C8">
              <w:rPr>
                <w:lang w:val="en-GB"/>
              </w:rPr>
              <w:t>Yes</w:t>
            </w:r>
          </w:p>
        </w:tc>
      </w:tr>
      <w:tr w:rsidR="000A02C8" w:rsidRPr="000A02C8" w14:paraId="3404CCFF" w14:textId="77777777" w:rsidTr="006C455D">
        <w:tc>
          <w:tcPr>
            <w:tcW w:w="3120" w:type="dxa"/>
            <w:tcMar>
              <w:top w:w="100" w:type="dxa"/>
              <w:left w:w="100" w:type="dxa"/>
              <w:bottom w:w="100" w:type="dxa"/>
              <w:right w:w="100" w:type="dxa"/>
            </w:tcMar>
          </w:tcPr>
          <w:p w14:paraId="0E62B681" w14:textId="77777777" w:rsidR="000A02C8" w:rsidRPr="000A02C8" w:rsidRDefault="000A02C8" w:rsidP="000A02C8">
            <w:pPr>
              <w:rPr>
                <w:vertAlign w:val="subscript"/>
                <w:lang w:val="en-GB"/>
              </w:rPr>
            </w:pPr>
            <w:r w:rsidRPr="000A02C8">
              <w:rPr>
                <w:lang w:val="en-GB"/>
              </w:rPr>
              <w:t> NEE</w:t>
            </w:r>
            <w:r w:rsidRPr="000A02C8">
              <w:rPr>
                <w:vertAlign w:val="subscript"/>
                <w:lang w:val="en-GB"/>
              </w:rPr>
              <w:t>night</w:t>
            </w:r>
            <w:r w:rsidRPr="000A02C8">
              <w:rPr>
                <w:lang w:val="en-GB"/>
              </w:rPr>
              <w:t>:GPP</w:t>
            </w:r>
            <w:r w:rsidRPr="000A02C8">
              <w:rPr>
                <w:vertAlign w:val="subscript"/>
                <w:lang w:val="en-GB"/>
              </w:rPr>
              <w:t>fluxnet</w:t>
            </w:r>
          </w:p>
        </w:tc>
        <w:tc>
          <w:tcPr>
            <w:tcW w:w="1155" w:type="dxa"/>
            <w:tcMar>
              <w:top w:w="100" w:type="dxa"/>
              <w:left w:w="100" w:type="dxa"/>
              <w:bottom w:w="100" w:type="dxa"/>
              <w:right w:w="100" w:type="dxa"/>
            </w:tcMar>
          </w:tcPr>
          <w:p w14:paraId="7C002FED" w14:textId="77777777" w:rsidR="000A02C8" w:rsidRPr="000A02C8" w:rsidRDefault="000A02C8" w:rsidP="000A02C8">
            <w:pPr>
              <w:rPr>
                <w:lang w:val="en-GB"/>
              </w:rPr>
            </w:pPr>
            <w:r w:rsidRPr="000A02C8">
              <w:rPr>
                <w:lang w:val="en-GB"/>
              </w:rPr>
              <w:t>1162</w:t>
            </w:r>
          </w:p>
        </w:tc>
        <w:tc>
          <w:tcPr>
            <w:tcW w:w="1365" w:type="dxa"/>
            <w:tcMar>
              <w:top w:w="100" w:type="dxa"/>
              <w:left w:w="100" w:type="dxa"/>
              <w:bottom w:w="100" w:type="dxa"/>
              <w:right w:w="100" w:type="dxa"/>
            </w:tcMar>
          </w:tcPr>
          <w:p w14:paraId="2E3B98BA" w14:textId="77777777" w:rsidR="000A02C8" w:rsidRPr="000A02C8" w:rsidRDefault="000A02C8" w:rsidP="000A02C8">
            <w:pPr>
              <w:rPr>
                <w:lang w:val="en-GB"/>
              </w:rPr>
            </w:pPr>
            <w:r w:rsidRPr="000A02C8">
              <w:rPr>
                <w:lang w:val="en-GB"/>
              </w:rPr>
              <w:t>Yes</w:t>
            </w:r>
          </w:p>
        </w:tc>
        <w:tc>
          <w:tcPr>
            <w:tcW w:w="1485" w:type="dxa"/>
            <w:tcMar>
              <w:top w:w="100" w:type="dxa"/>
              <w:left w:w="100" w:type="dxa"/>
              <w:bottom w:w="100" w:type="dxa"/>
              <w:right w:w="100" w:type="dxa"/>
            </w:tcMar>
          </w:tcPr>
          <w:p w14:paraId="3F5ED456" w14:textId="77777777" w:rsidR="000A02C8" w:rsidRPr="000A02C8" w:rsidRDefault="000A02C8" w:rsidP="000A02C8">
            <w:pPr>
              <w:rPr>
                <w:lang w:val="en-GB"/>
              </w:rPr>
            </w:pPr>
            <w:r w:rsidRPr="000A02C8">
              <w:rPr>
                <w:lang w:val="en-GB"/>
              </w:rPr>
              <w:t>Yes</w:t>
            </w:r>
          </w:p>
        </w:tc>
      </w:tr>
      <w:tr w:rsidR="000A02C8" w:rsidRPr="000A02C8" w14:paraId="0C57AF93" w14:textId="77777777" w:rsidTr="006C455D">
        <w:tc>
          <w:tcPr>
            <w:tcW w:w="3120" w:type="dxa"/>
            <w:tcMar>
              <w:top w:w="100" w:type="dxa"/>
              <w:left w:w="100" w:type="dxa"/>
              <w:bottom w:w="100" w:type="dxa"/>
              <w:right w:w="100" w:type="dxa"/>
            </w:tcMar>
          </w:tcPr>
          <w:p w14:paraId="37391FBD" w14:textId="77777777" w:rsidR="000A02C8" w:rsidRPr="000A02C8" w:rsidRDefault="000A02C8" w:rsidP="000A02C8">
            <w:pPr>
              <w:rPr>
                <w:i/>
                <w:lang w:val="en-GB"/>
              </w:rPr>
            </w:pPr>
            <w:r w:rsidRPr="000A02C8">
              <w:rPr>
                <w:lang w:val="en-GB"/>
              </w:rPr>
              <w:t xml:space="preserve"> </w:t>
            </w:r>
            <w:r w:rsidRPr="000A02C8">
              <w:rPr>
                <w:i/>
                <w:lang w:val="en-GB"/>
              </w:rPr>
              <w:t>R</w:t>
            </w:r>
            <w:r w:rsidRPr="000A02C8">
              <w:rPr>
                <w:vertAlign w:val="subscript"/>
                <w:lang w:val="en-GB"/>
              </w:rPr>
              <w:t>H</w:t>
            </w:r>
            <w:r w:rsidRPr="000A02C8">
              <w:rPr>
                <w:lang w:val="en-GB"/>
              </w:rPr>
              <w:t>:GPP</w:t>
            </w:r>
            <w:r w:rsidRPr="000A02C8">
              <w:rPr>
                <w:vertAlign w:val="subscript"/>
                <w:lang w:val="en-GB"/>
              </w:rPr>
              <w:t>ISIMIP</w:t>
            </w:r>
          </w:p>
        </w:tc>
        <w:tc>
          <w:tcPr>
            <w:tcW w:w="1155" w:type="dxa"/>
            <w:tcMar>
              <w:top w:w="100" w:type="dxa"/>
              <w:left w:w="100" w:type="dxa"/>
              <w:bottom w:w="100" w:type="dxa"/>
              <w:right w:w="100" w:type="dxa"/>
            </w:tcMar>
          </w:tcPr>
          <w:p w14:paraId="25836BFB" w14:textId="77777777" w:rsidR="000A02C8" w:rsidRPr="000A02C8" w:rsidRDefault="000A02C8" w:rsidP="000A02C8">
            <w:pPr>
              <w:rPr>
                <w:lang w:val="en-GB"/>
              </w:rPr>
            </w:pPr>
            <w:r w:rsidRPr="000A02C8">
              <w:rPr>
                <w:lang w:val="en-GB"/>
              </w:rPr>
              <w:t>263</w:t>
            </w:r>
          </w:p>
        </w:tc>
        <w:tc>
          <w:tcPr>
            <w:tcW w:w="1365" w:type="dxa"/>
            <w:tcMar>
              <w:top w:w="100" w:type="dxa"/>
              <w:left w:w="100" w:type="dxa"/>
              <w:bottom w:w="100" w:type="dxa"/>
              <w:right w:w="100" w:type="dxa"/>
            </w:tcMar>
          </w:tcPr>
          <w:p w14:paraId="3DD23940" w14:textId="77777777" w:rsidR="000A02C8" w:rsidRPr="000A02C8" w:rsidRDefault="000A02C8" w:rsidP="000A02C8">
            <w:pPr>
              <w:rPr>
                <w:lang w:val="en-GB"/>
              </w:rPr>
            </w:pPr>
            <w:r w:rsidRPr="000A02C8">
              <w:rPr>
                <w:lang w:val="en-GB"/>
              </w:rPr>
              <w:t>Yes</w:t>
            </w:r>
          </w:p>
        </w:tc>
        <w:tc>
          <w:tcPr>
            <w:tcW w:w="1485" w:type="dxa"/>
            <w:tcMar>
              <w:top w:w="100" w:type="dxa"/>
              <w:left w:w="100" w:type="dxa"/>
              <w:bottom w:w="100" w:type="dxa"/>
              <w:right w:w="100" w:type="dxa"/>
            </w:tcMar>
          </w:tcPr>
          <w:p w14:paraId="44EB2783" w14:textId="77777777" w:rsidR="000A02C8" w:rsidRPr="000A02C8" w:rsidRDefault="000A02C8" w:rsidP="000A02C8">
            <w:pPr>
              <w:rPr>
                <w:lang w:val="en-GB"/>
              </w:rPr>
            </w:pPr>
            <w:r w:rsidRPr="000A02C8">
              <w:rPr>
                <w:lang w:val="en-GB"/>
              </w:rPr>
              <w:t>No</w:t>
            </w:r>
          </w:p>
        </w:tc>
      </w:tr>
      <w:tr w:rsidR="000A02C8" w:rsidRPr="000A02C8" w14:paraId="3639B381" w14:textId="77777777" w:rsidTr="006C455D">
        <w:tc>
          <w:tcPr>
            <w:tcW w:w="3120" w:type="dxa"/>
            <w:tcBorders>
              <w:bottom w:val="single" w:sz="4" w:space="0" w:color="auto"/>
            </w:tcBorders>
            <w:tcMar>
              <w:top w:w="100" w:type="dxa"/>
              <w:left w:w="100" w:type="dxa"/>
              <w:bottom w:w="100" w:type="dxa"/>
              <w:right w:w="100" w:type="dxa"/>
            </w:tcMar>
          </w:tcPr>
          <w:p w14:paraId="1AF74BDC" w14:textId="77777777" w:rsidR="000A02C8" w:rsidRPr="000A02C8" w:rsidRDefault="000A02C8" w:rsidP="000A02C8">
            <w:pPr>
              <w:rPr>
                <w:lang w:val="en-GB"/>
              </w:rPr>
            </w:pPr>
            <w:r w:rsidRPr="000A02C8">
              <w:rPr>
                <w:i/>
                <w:lang w:val="en-GB"/>
              </w:rPr>
              <w:t>R</w:t>
            </w:r>
            <w:r w:rsidRPr="000A02C8">
              <w:rPr>
                <w:vertAlign w:val="subscript"/>
                <w:lang w:val="en-GB"/>
              </w:rPr>
              <w:t>H</w:t>
            </w:r>
            <w:r w:rsidRPr="000A02C8">
              <w:rPr>
                <w:lang w:val="en-GB"/>
              </w:rPr>
              <w:t xml:space="preserve"> climate response</w:t>
            </w:r>
          </w:p>
        </w:tc>
        <w:tc>
          <w:tcPr>
            <w:tcW w:w="1155" w:type="dxa"/>
            <w:tcBorders>
              <w:bottom w:val="single" w:sz="4" w:space="0" w:color="auto"/>
            </w:tcBorders>
            <w:tcMar>
              <w:top w:w="100" w:type="dxa"/>
              <w:left w:w="100" w:type="dxa"/>
              <w:bottom w:w="100" w:type="dxa"/>
              <w:right w:w="100" w:type="dxa"/>
            </w:tcMar>
          </w:tcPr>
          <w:p w14:paraId="1C25E5E8" w14:textId="77777777" w:rsidR="000A02C8" w:rsidRPr="000A02C8" w:rsidRDefault="000A02C8" w:rsidP="000A02C8">
            <w:pPr>
              <w:rPr>
                <w:lang w:val="en-GB"/>
              </w:rPr>
            </w:pPr>
            <w:r w:rsidRPr="000A02C8">
              <w:rPr>
                <w:lang w:val="en-GB"/>
              </w:rPr>
              <w:t>332</w:t>
            </w:r>
          </w:p>
        </w:tc>
        <w:tc>
          <w:tcPr>
            <w:tcW w:w="1365" w:type="dxa"/>
            <w:tcBorders>
              <w:bottom w:val="single" w:sz="4" w:space="0" w:color="auto"/>
            </w:tcBorders>
            <w:tcMar>
              <w:top w:w="100" w:type="dxa"/>
              <w:left w:w="100" w:type="dxa"/>
              <w:bottom w:w="100" w:type="dxa"/>
              <w:right w:w="100" w:type="dxa"/>
            </w:tcMar>
          </w:tcPr>
          <w:p w14:paraId="74F1A47C" w14:textId="77777777" w:rsidR="000A02C8" w:rsidRPr="000A02C8" w:rsidRDefault="000A02C8" w:rsidP="000A02C8">
            <w:pPr>
              <w:rPr>
                <w:lang w:val="en-GB"/>
              </w:rPr>
            </w:pPr>
            <w:r w:rsidRPr="000A02C8">
              <w:rPr>
                <w:lang w:val="en-GB"/>
              </w:rPr>
              <w:t>N/A</w:t>
            </w:r>
          </w:p>
        </w:tc>
        <w:tc>
          <w:tcPr>
            <w:tcW w:w="1485" w:type="dxa"/>
            <w:tcBorders>
              <w:bottom w:val="single" w:sz="4" w:space="0" w:color="auto"/>
            </w:tcBorders>
            <w:tcMar>
              <w:top w:w="100" w:type="dxa"/>
              <w:left w:w="100" w:type="dxa"/>
              <w:bottom w:w="100" w:type="dxa"/>
              <w:right w:w="100" w:type="dxa"/>
            </w:tcMar>
          </w:tcPr>
          <w:p w14:paraId="75401384" w14:textId="77777777" w:rsidR="000A02C8" w:rsidRPr="000A02C8" w:rsidRDefault="000A02C8" w:rsidP="000A02C8">
            <w:pPr>
              <w:rPr>
                <w:lang w:val="en-GB"/>
              </w:rPr>
            </w:pPr>
            <w:r w:rsidRPr="000A02C8">
              <w:rPr>
                <w:lang w:val="en-GB"/>
              </w:rPr>
              <w:t>No</w:t>
            </w:r>
          </w:p>
        </w:tc>
      </w:tr>
    </w:tbl>
    <w:p w14:paraId="5EA81BC7" w14:textId="77777777" w:rsidR="000A02C8" w:rsidRPr="000A02C8" w:rsidRDefault="000A02C8" w:rsidP="000A02C8">
      <w:pPr>
        <w:rPr>
          <w:lang w:val="en-GB"/>
        </w:rPr>
      </w:pPr>
      <w:r w:rsidRPr="000A02C8">
        <w:rPr>
          <w:lang w:val="en-GB"/>
        </w:rPr>
        <w:t xml:space="preserve">Tests examined changes in ratios of </w:t>
      </w:r>
      <w:r w:rsidRPr="000A02C8">
        <w:rPr>
          <w:i/>
          <w:lang w:val="en-GB"/>
        </w:rPr>
        <w:t>R</w:t>
      </w:r>
      <w:r w:rsidRPr="000A02C8">
        <w:rPr>
          <w:vertAlign w:val="subscript"/>
          <w:lang w:val="en-GB"/>
        </w:rPr>
        <w:t>H</w:t>
      </w:r>
      <w:r w:rsidRPr="000A02C8">
        <w:rPr>
          <w:lang w:val="en-GB"/>
        </w:rPr>
        <w:t xml:space="preserve"> to </w:t>
      </w:r>
      <w:r w:rsidRPr="000A02C8">
        <w:rPr>
          <w:i/>
          <w:lang w:val="en-GB"/>
        </w:rPr>
        <w:t>R</w:t>
      </w:r>
      <w:r w:rsidRPr="000A02C8">
        <w:rPr>
          <w:vertAlign w:val="subscript"/>
          <w:lang w:val="en-GB"/>
        </w:rPr>
        <w:t>S</w:t>
      </w:r>
      <w:r w:rsidRPr="000A02C8">
        <w:rPr>
          <w:lang w:val="en-GB"/>
        </w:rPr>
        <w:t xml:space="preserve">; </w:t>
      </w:r>
      <w:r w:rsidRPr="000A02C8">
        <w:rPr>
          <w:i/>
          <w:lang w:val="en-GB"/>
        </w:rPr>
        <w:t>R</w:t>
      </w:r>
      <w:r w:rsidRPr="000A02C8">
        <w:rPr>
          <w:vertAlign w:val="subscript"/>
          <w:lang w:val="en-GB"/>
        </w:rPr>
        <w:t>H</w:t>
      </w:r>
      <w:r w:rsidRPr="000A02C8">
        <w:rPr>
          <w:lang w:val="en-GB"/>
        </w:rPr>
        <w:t xml:space="preserve"> and </w:t>
      </w:r>
      <w:r w:rsidRPr="000A02C8">
        <w:rPr>
          <w:i/>
          <w:lang w:val="en-GB"/>
        </w:rPr>
        <w:t>R</w:t>
      </w:r>
      <w:r w:rsidRPr="000A02C8">
        <w:rPr>
          <w:vertAlign w:val="subscript"/>
          <w:lang w:val="en-GB"/>
        </w:rPr>
        <w:t>S</w:t>
      </w:r>
      <w:r w:rsidRPr="000A02C8">
        <w:rPr>
          <w:lang w:val="en-GB"/>
        </w:rPr>
        <w:t xml:space="preserve"> to GPP and SIF; NEE</w:t>
      </w:r>
      <w:r w:rsidRPr="000A02C8">
        <w:rPr>
          <w:vertAlign w:val="subscript"/>
          <w:lang w:val="en-GB"/>
        </w:rPr>
        <w:t>night</w:t>
      </w:r>
      <w:r w:rsidRPr="000A02C8">
        <w:rPr>
          <w:lang w:val="en-GB"/>
        </w:rPr>
        <w:t xml:space="preserve"> to FLUXNET</w:t>
      </w:r>
      <w:r w:rsidRPr="000A02C8">
        <w:rPr>
          <w:vertAlign w:val="superscript"/>
          <w:lang w:val="en-GB"/>
        </w:rPr>
        <w:t>12</w:t>
      </w:r>
      <w:r w:rsidRPr="000A02C8">
        <w:rPr>
          <w:lang w:val="en-GB"/>
        </w:rPr>
        <w:t xml:space="preserve"> GPP; ISIMIP</w:t>
      </w:r>
      <w:r w:rsidRPr="000A02C8">
        <w:rPr>
          <w:vertAlign w:val="superscript"/>
          <w:lang w:val="en-GB"/>
        </w:rPr>
        <w:t>23</w:t>
      </w:r>
      <w:r w:rsidRPr="000A02C8">
        <w:rPr>
          <w:lang w:val="en-GB"/>
        </w:rPr>
        <w:t xml:space="preserve"> GPP; and the response of </w:t>
      </w:r>
      <w:r w:rsidRPr="000A02C8">
        <w:rPr>
          <w:i/>
          <w:lang w:val="en-GB"/>
        </w:rPr>
        <w:t>R</w:t>
      </w:r>
      <w:r w:rsidRPr="000A02C8">
        <w:rPr>
          <w:vertAlign w:val="subscript"/>
          <w:lang w:val="en-GB"/>
        </w:rPr>
        <w:t>H</w:t>
      </w:r>
      <w:r w:rsidRPr="000A02C8">
        <w:rPr>
          <w:lang w:val="en-GB"/>
        </w:rPr>
        <w:t xml:space="preserve"> to climate. Columns include number of observations (</w:t>
      </w:r>
      <w:r w:rsidRPr="000A02C8">
        <w:rPr>
          <w:i/>
          <w:lang w:val="en-GB"/>
        </w:rPr>
        <w:t>N</w:t>
      </w:r>
      <w:r w:rsidRPr="000A02C8">
        <w:rPr>
          <w:lang w:val="en-GB"/>
        </w:rPr>
        <w:t>), significance (</w:t>
      </w:r>
      <w:r w:rsidRPr="000A02C8">
        <w:rPr>
          <w:i/>
          <w:lang w:val="en-GB"/>
        </w:rPr>
        <w:t>P</w:t>
      </w:r>
      <w:r w:rsidRPr="000A02C8">
        <w:rPr>
          <w:lang w:val="en-GB"/>
        </w:rPr>
        <w:t> &lt; 0.05) of a 1989–2014 temporal trend after climate and other factors are accounted for in a linear regression, and whether the temporal trend was influenced by land cover (coniferous forest, deciduous forest, grassland, savanna, other). All temporal trends were also significant in a Theil–Sen robust regression unless otherwise noted with an asterisk.</w:t>
      </w:r>
    </w:p>
    <w:p w14:paraId="723E78CE" w14:textId="77777777" w:rsidR="000A02C8" w:rsidRPr="000A02C8" w:rsidRDefault="000A02C8" w:rsidP="000A02C8">
      <w:pPr>
        <w:rPr>
          <w:lang w:val="en-GB"/>
        </w:rPr>
      </w:pPr>
    </w:p>
    <w:p w14:paraId="61AD7D08" w14:textId="77777777" w:rsidR="000A02C8" w:rsidRPr="000A02C8" w:rsidRDefault="000A02C8" w:rsidP="000A02C8">
      <w:pPr>
        <w:rPr>
          <w:b/>
          <w:lang w:val="en-GB"/>
        </w:rPr>
      </w:pPr>
      <w:r w:rsidRPr="000A02C8">
        <w:rPr>
          <w:b/>
          <w:lang w:val="en-GB"/>
        </w:rPr>
        <w:br w:type="page"/>
      </w:r>
    </w:p>
    <w:p w14:paraId="57A28208" w14:textId="77777777" w:rsidR="000A02C8" w:rsidRPr="000A02C8" w:rsidRDefault="000A02C8" w:rsidP="000A02C8">
      <w:pPr>
        <w:rPr>
          <w:lang w:val="en-GB"/>
        </w:rPr>
      </w:pPr>
      <w:r w:rsidRPr="000A02C8">
        <w:rPr>
          <w:b/>
          <w:lang w:val="en-GB"/>
        </w:rPr>
        <w:lastRenderedPageBreak/>
        <w:t>Figure 1</w:t>
      </w:r>
      <w:r w:rsidRPr="000A02C8">
        <w:rPr>
          <w:lang w:val="en-GB"/>
        </w:rPr>
        <w:t xml:space="preserve"> </w:t>
      </w:r>
      <w:r w:rsidRPr="000A02C8">
        <w:rPr>
          <w:b/>
          <w:lang w:val="en-GB"/>
        </w:rPr>
        <w:t xml:space="preserve">Changes in </w:t>
      </w:r>
      <w:r w:rsidRPr="000A02C8">
        <w:rPr>
          <w:b/>
          <w:i/>
          <w:lang w:val="en-GB"/>
        </w:rPr>
        <w:t>R</w:t>
      </w:r>
      <w:r w:rsidRPr="000A02C8">
        <w:rPr>
          <w:b/>
          <w:vertAlign w:val="subscript"/>
          <w:lang w:val="en-GB"/>
        </w:rPr>
        <w:t>H</w:t>
      </w:r>
      <w:r w:rsidRPr="000A02C8">
        <w:rPr>
          <w:b/>
          <w:lang w:val="en-GB"/>
        </w:rPr>
        <w:t>:</w:t>
      </w:r>
      <w:r w:rsidRPr="000A02C8">
        <w:rPr>
          <w:b/>
          <w:i/>
          <w:lang w:val="en-GB"/>
        </w:rPr>
        <w:t>R</w:t>
      </w:r>
      <w:r w:rsidRPr="000A02C8">
        <w:rPr>
          <w:b/>
          <w:vertAlign w:val="subscript"/>
          <w:lang w:val="en-GB"/>
        </w:rPr>
        <w:t>S</w:t>
      </w:r>
      <w:r w:rsidRPr="000A02C8">
        <w:rPr>
          <w:b/>
          <w:lang w:val="en-GB"/>
        </w:rPr>
        <w:t xml:space="preserve"> over time.</w:t>
      </w:r>
      <w:r w:rsidRPr="000A02C8">
        <w:rPr>
          <w:lang w:val="en-GB"/>
        </w:rPr>
        <w:t xml:space="preserve"> Data are drawn from unmanaged, unmanipulated ecosystems in a global soil respiration database</w:t>
      </w:r>
      <w:r w:rsidRPr="000A02C8">
        <w:rPr>
          <w:vertAlign w:val="superscript"/>
          <w:lang w:val="en-GB"/>
        </w:rPr>
        <w:t>9</w:t>
      </w:r>
      <w:r w:rsidRPr="000A02C8">
        <w:rPr>
          <w:lang w:val="en-GB"/>
        </w:rPr>
        <w:t xml:space="preserve">, binned into 8–9 year groups (this binning is for display only, and was not part of the statistical analysis summarized in Table 1), and shown with linear regression lines; for clarity, one extremely low value is not shown. Note logarithmic axes. Inset, changes in </w:t>
      </w:r>
      <w:r w:rsidRPr="000A02C8">
        <w:rPr>
          <w:i/>
          <w:lang w:val="en-GB"/>
        </w:rPr>
        <w:t>R</w:t>
      </w:r>
      <w:r w:rsidRPr="000A02C8">
        <w:rPr>
          <w:vertAlign w:val="subscript"/>
          <w:lang w:val="en-GB"/>
        </w:rPr>
        <w:t>H</w:t>
      </w:r>
      <w:r w:rsidRPr="000A02C8">
        <w:rPr>
          <w:lang w:val="en-GB"/>
        </w:rPr>
        <w:t>:</w:t>
      </w:r>
      <w:r w:rsidRPr="000A02C8">
        <w:rPr>
          <w:i/>
          <w:lang w:val="en-GB"/>
        </w:rPr>
        <w:t>R</w:t>
      </w:r>
      <w:r w:rsidRPr="000A02C8">
        <w:rPr>
          <w:vertAlign w:val="subscript"/>
          <w:lang w:val="en-GB"/>
        </w:rPr>
        <w:t>S</w:t>
      </w:r>
      <w:r w:rsidRPr="000A02C8">
        <w:rPr>
          <w:lang w:val="en-GB"/>
        </w:rPr>
        <w:t xml:space="preserve"> density distribution over time. See also Extended Data Table 1.</w:t>
      </w:r>
    </w:p>
    <w:p w14:paraId="10635CDA" w14:textId="77777777" w:rsidR="000A02C8" w:rsidRPr="000A02C8" w:rsidRDefault="000A02C8" w:rsidP="000A02C8">
      <w:pPr>
        <w:rPr>
          <w:lang w:val="en-GB"/>
        </w:rPr>
      </w:pPr>
      <w:r w:rsidRPr="000A02C8">
        <w:rPr>
          <w:b/>
          <w:lang w:val="en-GB"/>
        </w:rPr>
        <w:t>Figure 2</w:t>
      </w:r>
      <w:r w:rsidRPr="000A02C8">
        <w:rPr>
          <w:lang w:val="en-GB"/>
        </w:rPr>
        <w:t xml:space="preserve"> </w:t>
      </w:r>
      <w:r w:rsidRPr="000A02C8">
        <w:rPr>
          <w:b/>
          <w:lang w:val="en-GB"/>
        </w:rPr>
        <w:t>Changes in ratios of RH and RS to GPP and SIF over time. a</w:t>
      </w:r>
      <w:r w:rsidRPr="000A02C8">
        <w:rPr>
          <w:lang w:val="en-GB"/>
        </w:rPr>
        <w:t>, Changes in the ratio of respiration to GPP and SIF over time. Two respiration fluxes (</w:t>
      </w:r>
      <w:r w:rsidRPr="000A02C8">
        <w:rPr>
          <w:i/>
          <w:lang w:val="en-GB"/>
        </w:rPr>
        <w:t>R</w:t>
      </w:r>
      <w:r w:rsidRPr="000A02C8">
        <w:rPr>
          <w:vertAlign w:val="subscript"/>
          <w:lang w:val="en-GB"/>
        </w:rPr>
        <w:t>H</w:t>
      </w:r>
      <w:r w:rsidRPr="000A02C8">
        <w:rPr>
          <w:lang w:val="en-GB"/>
        </w:rPr>
        <w:t xml:space="preserve"> and </w:t>
      </w:r>
      <w:r w:rsidRPr="000A02C8">
        <w:rPr>
          <w:i/>
          <w:lang w:val="en-GB"/>
        </w:rPr>
        <w:t>R</w:t>
      </w:r>
      <w:r w:rsidRPr="000A02C8">
        <w:rPr>
          <w:vertAlign w:val="subscript"/>
          <w:lang w:val="en-GB"/>
        </w:rPr>
        <w:t>S</w:t>
      </w:r>
      <w:r w:rsidRPr="000A02C8">
        <w:rPr>
          <w:lang w:val="en-GB"/>
        </w:rPr>
        <w:t xml:space="preserve">), two GPP sources (the MTE and MODIS datasets), and two SIF sources (the SCIAMACHY and GOME-2 datasets) are shown. For clarity, several high-ratio points are cut off. Points and linear regression lines are coloured by land cover (see key in </w:t>
      </w:r>
      <w:r w:rsidRPr="000A02C8">
        <w:rPr>
          <w:b/>
          <w:lang w:val="en-GB"/>
        </w:rPr>
        <w:t>b</w:t>
      </w:r>
      <w:r w:rsidRPr="000A02C8">
        <w:rPr>
          <w:lang w:val="en-GB"/>
        </w:rPr>
        <w:t xml:space="preserve">); lines in a panel imply that the overall temporal trend was significant in that panel. Grey shading shows 95% confidence intervals; residuals from these models are shown in Extended Data Fig. 3. </w:t>
      </w:r>
      <w:r w:rsidRPr="000A02C8">
        <w:rPr>
          <w:b/>
          <w:lang w:val="en-GB"/>
        </w:rPr>
        <w:t>b</w:t>
      </w:r>
      <w:r w:rsidRPr="000A02C8">
        <w:rPr>
          <w:lang w:val="en-GB"/>
        </w:rPr>
        <w:t xml:space="preserve">, Changes in the ratio of field-measured </w:t>
      </w:r>
      <w:r w:rsidRPr="000A02C8">
        <w:rPr>
          <w:i/>
          <w:lang w:val="en-GB"/>
        </w:rPr>
        <w:t>R</w:t>
      </w:r>
      <w:r w:rsidRPr="000A02C8">
        <w:rPr>
          <w:vertAlign w:val="subscript"/>
          <w:lang w:val="en-GB"/>
        </w:rPr>
        <w:t>H</w:t>
      </w:r>
      <w:r w:rsidRPr="000A02C8">
        <w:rPr>
          <w:lang w:val="en-GB"/>
        </w:rPr>
        <w:t xml:space="preserve"> to GPP modelled by suite of land models</w:t>
      </w:r>
      <w:r w:rsidRPr="000A02C8">
        <w:rPr>
          <w:vertAlign w:val="superscript"/>
          <w:lang w:val="en-GB"/>
        </w:rPr>
        <w:t>23</w:t>
      </w:r>
      <w:r w:rsidRPr="000A02C8">
        <w:rPr>
          <w:lang w:val="en-GB"/>
        </w:rPr>
        <w:t xml:space="preserve"> over time. The trend line shows the statistically significant (</w:t>
      </w:r>
      <w:r w:rsidRPr="000A02C8">
        <w:rPr>
          <w:i/>
          <w:lang w:val="en-GB"/>
        </w:rPr>
        <w:t>P</w:t>
      </w:r>
      <w:r w:rsidRPr="000A02C8">
        <w:rPr>
          <w:lang w:val="en-GB"/>
        </w:rPr>
        <w:t xml:space="preserve"> &lt; 0.001) positive temporal trend in </w:t>
      </w:r>
      <w:r w:rsidRPr="000A02C8">
        <w:rPr>
          <w:i/>
          <w:lang w:val="en-GB"/>
        </w:rPr>
        <w:t>R</w:t>
      </w:r>
      <w:r w:rsidRPr="000A02C8">
        <w:rPr>
          <w:vertAlign w:val="subscript"/>
          <w:lang w:val="en-GB"/>
        </w:rPr>
        <w:t>H</w:t>
      </w:r>
      <w:r w:rsidRPr="000A02C8">
        <w:rPr>
          <w:lang w:val="en-GB"/>
        </w:rPr>
        <w:t xml:space="preserve">:GPP when fitting a model using the GPP of ISIMIP models (see Table 1) accounting for climate, land cover, disturbance and so on. </w:t>
      </w:r>
      <w:r w:rsidRPr="000A02C8">
        <w:rPr>
          <w:b/>
          <w:lang w:val="en-GB"/>
        </w:rPr>
        <w:t>c</w:t>
      </w:r>
      <w:r w:rsidRPr="000A02C8">
        <w:rPr>
          <w:lang w:val="en-GB"/>
        </w:rPr>
        <w:t xml:space="preserve">, Site-specific </w:t>
      </w:r>
      <w:r w:rsidRPr="000A02C8">
        <w:rPr>
          <w:i/>
          <w:lang w:val="en-GB"/>
        </w:rPr>
        <w:t>R</w:t>
      </w:r>
      <w:r w:rsidRPr="000A02C8">
        <w:rPr>
          <w:vertAlign w:val="subscript"/>
          <w:lang w:val="en-GB"/>
        </w:rPr>
        <w:t>H</w:t>
      </w:r>
      <w:r w:rsidRPr="000A02C8">
        <w:rPr>
          <w:lang w:val="en-GB"/>
        </w:rPr>
        <w:t xml:space="preserve"> trends in managed, unmanaged and natural ecosystems. Linear trend (not rising, slope </w:t>
      </w:r>
      <w:r w:rsidRPr="000A02C8">
        <w:rPr>
          <w:lang w:val="en-GB"/>
        </w:rPr>
        <w:t xml:space="preserve"> 0, versus rising, slope &gt;0) of </w:t>
      </w:r>
      <w:r w:rsidRPr="000A02C8">
        <w:rPr>
          <w:i/>
          <w:lang w:val="en-GB"/>
        </w:rPr>
        <w:t>R</w:t>
      </w:r>
      <w:r w:rsidRPr="000A02C8">
        <w:rPr>
          <w:vertAlign w:val="subscript"/>
          <w:lang w:val="en-GB"/>
        </w:rPr>
        <w:t>H</w:t>
      </w:r>
      <w:r w:rsidRPr="000A02C8">
        <w:rPr>
          <w:lang w:val="en-GB"/>
        </w:rPr>
        <w:t xml:space="preserve"> for sites in the SRDB</w:t>
      </w:r>
      <w:r w:rsidRPr="000A02C8">
        <w:rPr>
          <w:vertAlign w:val="superscript"/>
          <w:lang w:val="en-GB"/>
        </w:rPr>
        <w:t>9</w:t>
      </w:r>
      <w:r w:rsidRPr="000A02C8">
        <w:rPr>
          <w:lang w:val="en-GB"/>
        </w:rPr>
        <w:t xml:space="preserve"> reporting at least three annual </w:t>
      </w:r>
      <w:r w:rsidRPr="000A02C8">
        <w:rPr>
          <w:i/>
          <w:lang w:val="en-GB"/>
        </w:rPr>
        <w:t>R</w:t>
      </w:r>
      <w:r w:rsidRPr="000A02C8">
        <w:rPr>
          <w:vertAlign w:val="subscript"/>
          <w:lang w:val="en-GB"/>
        </w:rPr>
        <w:t>H</w:t>
      </w:r>
      <w:r w:rsidRPr="000A02C8">
        <w:rPr>
          <w:lang w:val="en-GB"/>
        </w:rPr>
        <w:t xml:space="preserve"> measurements over at least eight years.</w:t>
      </w:r>
    </w:p>
    <w:p w14:paraId="4EEDD8E8" w14:textId="77777777" w:rsidR="000A02C8" w:rsidRPr="000A02C8" w:rsidRDefault="000A02C8" w:rsidP="000A02C8">
      <w:pPr>
        <w:rPr>
          <w:b/>
          <w:lang w:val="en-GB"/>
        </w:rPr>
      </w:pPr>
      <w:r w:rsidRPr="000A02C8">
        <w:rPr>
          <w:lang w:val="en-GB"/>
        </w:rPr>
        <w:br w:type="page"/>
      </w:r>
    </w:p>
    <w:p w14:paraId="15A72196" w14:textId="77777777" w:rsidR="000A02C8" w:rsidRPr="000A02C8" w:rsidRDefault="000A02C8" w:rsidP="000A02C8">
      <w:pPr>
        <w:rPr>
          <w:b/>
          <w:lang w:val="en-GB"/>
        </w:rPr>
      </w:pPr>
      <w:r w:rsidRPr="000A02C8">
        <w:rPr>
          <w:b/>
          <w:lang w:val="en-GB"/>
        </w:rPr>
        <w:lastRenderedPageBreak/>
        <w:t>METHODS SUMMARY</w:t>
      </w:r>
    </w:p>
    <w:p w14:paraId="47C04126" w14:textId="77777777" w:rsidR="000A02C8" w:rsidRPr="000A02C8" w:rsidRDefault="000A02C8" w:rsidP="000A02C8">
      <w:pPr>
        <w:rPr>
          <w:b/>
          <w:lang w:val="en-GB"/>
        </w:rPr>
      </w:pPr>
      <w:r w:rsidRPr="000A02C8">
        <w:rPr>
          <w:b/>
          <w:lang w:val="en-GB"/>
        </w:rPr>
        <w:t>Datasets</w:t>
      </w:r>
    </w:p>
    <w:p w14:paraId="3590177C" w14:textId="77777777" w:rsidR="000A02C8" w:rsidRPr="000A02C8" w:rsidRDefault="000A02C8" w:rsidP="000A02C8">
      <w:pPr>
        <w:rPr>
          <w:lang w:val="en-GB"/>
        </w:rPr>
      </w:pPr>
      <w:r w:rsidRPr="000A02C8">
        <w:rPr>
          <w:lang w:val="en-GB"/>
        </w:rPr>
        <w:t>This study used version v20170630a of the Global Soil Respiration Database (SRDB)</w:t>
      </w:r>
      <w:r w:rsidRPr="000A02C8">
        <w:rPr>
          <w:vertAlign w:val="superscript"/>
          <w:lang w:val="en-GB"/>
        </w:rPr>
        <w:t>9</w:t>
      </w:r>
      <w:r w:rsidRPr="000A02C8">
        <w:rPr>
          <w:lang w:val="en-GB"/>
        </w:rPr>
        <w:t xml:space="preserve">, downloaded 30 June 2017 from https://github.com/bpbond/srdb. We used only records in the SRDB from studies that (i) reported annual </w:t>
      </w:r>
      <w:r w:rsidRPr="000A02C8">
        <w:rPr>
          <w:i/>
          <w:lang w:val="en-GB"/>
        </w:rPr>
        <w:t>R</w:t>
      </w:r>
      <w:r w:rsidRPr="000A02C8">
        <w:rPr>
          <w:vertAlign w:val="subscript"/>
          <w:lang w:val="en-GB"/>
        </w:rPr>
        <w:t>H</w:t>
      </w:r>
      <w:r w:rsidRPr="000A02C8">
        <w:rPr>
          <w:lang w:val="en-GB"/>
        </w:rPr>
        <w:t xml:space="preserve"> and/or </w:t>
      </w:r>
      <w:r w:rsidRPr="000A02C8">
        <w:rPr>
          <w:i/>
          <w:lang w:val="en-GB"/>
        </w:rPr>
        <w:t>R</w:t>
      </w:r>
      <w:r w:rsidRPr="000A02C8">
        <w:rPr>
          <w:vertAlign w:val="subscript"/>
          <w:lang w:val="en-GB"/>
        </w:rPr>
        <w:t>S</w:t>
      </w:r>
      <w:r w:rsidRPr="000A02C8">
        <w:rPr>
          <w:lang w:val="en-GB"/>
        </w:rPr>
        <w:t>; (ii) had spatial (longitude and latitude) and temporal (measurement years) information; (iii) took place in natural or unmanaged ecosystems; (iv) had no experimental manipulation; and (v) used infrared gas analysers or gas chromatography (as opposed to for example, soda lime measurements that may underestimate CO</w:t>
      </w:r>
      <w:r w:rsidRPr="000A02C8">
        <w:rPr>
          <w:vertAlign w:val="subscript"/>
          <w:lang w:val="en-GB"/>
        </w:rPr>
        <w:t>2</w:t>
      </w:r>
      <w:r w:rsidRPr="000A02C8">
        <w:rPr>
          <w:lang w:val="en-GB"/>
        </w:rPr>
        <w:t xml:space="preserve"> fluxes).</w:t>
      </w:r>
    </w:p>
    <w:p w14:paraId="73E1D13A" w14:textId="77777777" w:rsidR="000A02C8" w:rsidRPr="000A02C8" w:rsidRDefault="000A02C8" w:rsidP="000A02C8">
      <w:pPr>
        <w:rPr>
          <w:lang w:val="en-GB"/>
        </w:rPr>
      </w:pPr>
      <w:r w:rsidRPr="000A02C8">
        <w:rPr>
          <w:lang w:val="en-GB"/>
        </w:rPr>
        <w:t xml:space="preserve">In general, the SRDB is oriented to seasonal to annual </w:t>
      </w:r>
      <w:r w:rsidRPr="000A02C8">
        <w:rPr>
          <w:i/>
          <w:lang w:val="en-GB"/>
        </w:rPr>
        <w:t>R</w:t>
      </w:r>
      <w:r w:rsidRPr="000A02C8">
        <w:rPr>
          <w:vertAlign w:val="subscript"/>
          <w:lang w:val="en-GB"/>
        </w:rPr>
        <w:t>S</w:t>
      </w:r>
      <w:r w:rsidRPr="000A02C8">
        <w:rPr>
          <w:lang w:val="en-GB"/>
        </w:rPr>
        <w:t xml:space="preserve"> data, and focuses on spatial breadth (a large number of sites around the world) rather than temporal detail (it does not attempt to capture continuous </w:t>
      </w:r>
      <w:r w:rsidRPr="000A02C8">
        <w:rPr>
          <w:i/>
          <w:lang w:val="en-GB"/>
        </w:rPr>
        <w:t>R</w:t>
      </w:r>
      <w:r w:rsidRPr="000A02C8">
        <w:rPr>
          <w:vertAlign w:val="subscript"/>
          <w:lang w:val="en-GB"/>
        </w:rPr>
        <w:t>S</w:t>
      </w:r>
      <w:r w:rsidRPr="000A02C8">
        <w:rPr>
          <w:lang w:val="en-GB"/>
        </w:rPr>
        <w:t xml:space="preserve"> measurements, for example). The annual fluxes used here occasionally come from continuous year-round measurements, but more often are computed by authors from interpolated manual measurements (mean measurement separation, 21 days; mean annual coverage, 89%). Such interpolation generally produces robust annual flux estimates</w:t>
      </w:r>
      <w:r w:rsidRPr="000A02C8">
        <w:rPr>
          <w:vertAlign w:val="superscript"/>
          <w:lang w:val="en-GB"/>
        </w:rPr>
        <w:t>31,32</w:t>
      </w:r>
      <w:r w:rsidRPr="000A02C8">
        <w:rPr>
          <w:lang w:val="en-GB"/>
        </w:rPr>
        <w:t>. Each site (that is, each unique longitude/latitude/ecosystem type combination) has on average 1.8–2.0 years of data, although a few have longer available records (see below).</w:t>
      </w:r>
    </w:p>
    <w:p w14:paraId="39248E77" w14:textId="77777777" w:rsidR="000A02C8" w:rsidRPr="000A02C8" w:rsidRDefault="000A02C8" w:rsidP="000A02C8">
      <w:pPr>
        <w:rPr>
          <w:lang w:val="en-GB"/>
        </w:rPr>
      </w:pPr>
      <w:r w:rsidRPr="000A02C8">
        <w:rPr>
          <w:lang w:val="en-GB"/>
        </w:rPr>
        <w:t>These data (</w:t>
      </w:r>
      <w:r w:rsidRPr="000A02C8">
        <w:rPr>
          <w:i/>
          <w:lang w:val="en-GB"/>
        </w:rPr>
        <w:t>N</w:t>
      </w:r>
      <w:r w:rsidRPr="000A02C8">
        <w:rPr>
          <w:lang w:val="en-GB"/>
        </w:rPr>
        <w:t xml:space="preserve"> = 334 for </w:t>
      </w:r>
      <w:r w:rsidRPr="000A02C8">
        <w:rPr>
          <w:i/>
          <w:lang w:val="en-GB"/>
        </w:rPr>
        <w:t>R</w:t>
      </w:r>
      <w:r w:rsidRPr="000A02C8">
        <w:rPr>
          <w:vertAlign w:val="subscript"/>
          <w:lang w:val="en-GB"/>
        </w:rPr>
        <w:t>H</w:t>
      </w:r>
      <w:r w:rsidRPr="000A02C8">
        <w:rPr>
          <w:lang w:val="en-GB"/>
        </w:rPr>
        <w:t xml:space="preserve"> and </w:t>
      </w:r>
      <w:r w:rsidRPr="000A02C8">
        <w:rPr>
          <w:i/>
          <w:lang w:val="en-GB"/>
        </w:rPr>
        <w:t>N</w:t>
      </w:r>
      <w:r w:rsidRPr="000A02C8">
        <w:rPr>
          <w:lang w:val="en-GB"/>
        </w:rPr>
        <w:t xml:space="preserve"> = 1,852 for </w:t>
      </w:r>
      <w:r w:rsidRPr="000A02C8">
        <w:rPr>
          <w:i/>
          <w:lang w:val="en-GB"/>
        </w:rPr>
        <w:t>R</w:t>
      </w:r>
      <w:r w:rsidRPr="000A02C8">
        <w:rPr>
          <w:vertAlign w:val="subscript"/>
          <w:lang w:val="en-GB"/>
        </w:rPr>
        <w:t>S</w:t>
      </w:r>
      <w:r w:rsidRPr="000A02C8">
        <w:rPr>
          <w:lang w:val="en-GB"/>
        </w:rPr>
        <w:t>) were then spatially and temporally matched with a variety of ancillary datasets using the R ‘raster’ package version 2.5.8. Air temperature, precipitation and potential evapotranspiration came from the CRUTEM4 (Climatic Research Unit, University of East Anglia) climate data</w:t>
      </w:r>
      <w:r w:rsidRPr="000A02C8">
        <w:rPr>
          <w:vertAlign w:val="superscript"/>
          <w:lang w:val="en-GB"/>
        </w:rPr>
        <w:t>33</w:t>
      </w:r>
      <w:r w:rsidRPr="000A02C8">
        <w:rPr>
          <w:lang w:val="en-GB"/>
        </w:rPr>
        <w:t xml:space="preserve"> downloaded 5 January 2017 from http://www.cru.uea.ac.uk/data. Because precipitation has higher uncertainty than temperature, and is only indirectly linked with the soil moisture that directly affects soil respiratory metabolism, we also examined the ESA Soil Moisture Climate Change Initiative (CCI) 'Combined' dataset, Version 02.2, downloaded 6 June 2017 from http://data.ceda.ac.uk/neodc/esacci/soil_moisture/data/daily_files/COMBINED/v02.2/. Using these data instead of the CRU precipitation data did not change the overall results, but the ESA–CCI dataset has poor or no coverage in cloudy tropical regions (see ref. </w:t>
      </w:r>
      <w:r w:rsidRPr="000A02C8">
        <w:rPr>
          <w:vertAlign w:val="superscript"/>
          <w:lang w:val="en-GB"/>
        </w:rPr>
        <w:t>34</w:t>
      </w:r>
      <w:r w:rsidRPr="000A02C8">
        <w:rPr>
          <w:lang w:val="en-GB"/>
        </w:rPr>
        <w:t xml:space="preserve"> for example and also http://www.esa-soilmoisture-cci.org/node/93), and when linked with the SRDB data under analysis here, 8% of data lacked soil moisture values, versus 5 (0.1%) lacking precipitation. We thus proceeded using precipitation only.</w:t>
      </w:r>
    </w:p>
    <w:p w14:paraId="4A7A3064" w14:textId="77777777" w:rsidR="000A02C8" w:rsidRPr="000A02C8" w:rsidRDefault="000A02C8" w:rsidP="000A02C8">
      <w:pPr>
        <w:rPr>
          <w:lang w:val="en-GB"/>
        </w:rPr>
      </w:pPr>
      <w:r w:rsidRPr="000A02C8">
        <w:rPr>
          <w:lang w:val="en-GB"/>
        </w:rPr>
        <w:t>The bulk density and soil organic C content variables of the SoilGrids 1 km dataset</w:t>
      </w:r>
      <w:r w:rsidRPr="000A02C8">
        <w:rPr>
          <w:vertAlign w:val="superscript"/>
          <w:lang w:val="en-GB"/>
        </w:rPr>
        <w:t>35</w:t>
      </w:r>
      <w:r w:rsidRPr="000A02C8">
        <w:rPr>
          <w:lang w:val="en-GB"/>
        </w:rPr>
        <w:t xml:space="preserve"> were downloaded on 8 January 2017 from </w:t>
      </w:r>
      <w:hyperlink r:id="rId5" w:history="1">
        <w:r w:rsidRPr="000A02C8">
          <w:rPr>
            <w:rStyle w:val="Hyperlink"/>
            <w:lang w:val="en-GB"/>
          </w:rPr>
          <w:t>https://soilgrids.org</w:t>
        </w:r>
      </w:hyperlink>
      <w:r w:rsidRPr="000A02C8">
        <w:rPr>
          <w:lang w:val="en-GB"/>
        </w:rPr>
        <w:t xml:space="preserve"> and used for a simple computation of 1 m SOC stock (as bulk density times C concentration). The geographic location of a few (around 10) soil respiration observations was missing in the SoilGrids dataset, and for these we substituted biome- and ecosystem-specific median values.</w:t>
      </w:r>
    </w:p>
    <w:p w14:paraId="4C9F38E8" w14:textId="77777777" w:rsidR="000A02C8" w:rsidRPr="000A02C8" w:rsidRDefault="000A02C8" w:rsidP="000A02C8">
      <w:pPr>
        <w:rPr>
          <w:lang w:val="en-GB"/>
        </w:rPr>
      </w:pPr>
      <w:r w:rsidRPr="000A02C8">
        <w:rPr>
          <w:lang w:val="en-GB"/>
        </w:rPr>
        <w:t>We used two global GPP datasets: the 1982–2011 MTE</w:t>
      </w:r>
      <w:r w:rsidRPr="000A02C8">
        <w:rPr>
          <w:vertAlign w:val="superscript"/>
          <w:lang w:val="en-GB"/>
        </w:rPr>
        <w:t>10</w:t>
      </w:r>
      <w:r w:rsidRPr="000A02C8">
        <w:rPr>
          <w:lang w:val="en-GB"/>
        </w:rPr>
        <w:t xml:space="preserve"> GPP dataset, downloaded on 5 January 2017 from https://www.bgc-jena.mpg.de/bgi/index.php/Services/Overview, and the 2000–2015 MODIS GPP dataset</w:t>
      </w:r>
      <w:r w:rsidRPr="000A02C8">
        <w:rPr>
          <w:vertAlign w:val="superscript"/>
          <w:lang w:val="en-GB"/>
        </w:rPr>
        <w:t>11</w:t>
      </w:r>
      <w:r w:rsidRPr="000A02C8">
        <w:rPr>
          <w:lang w:val="en-GB"/>
        </w:rPr>
        <w:t xml:space="preserve"> downloaded on 6 January 2017 from </w:t>
      </w:r>
      <w:hyperlink r:id="rId6" w:history="1">
        <w:r w:rsidRPr="000A02C8">
          <w:rPr>
            <w:rStyle w:val="Hyperlink"/>
            <w:lang w:val="en-GB"/>
          </w:rPr>
          <w:t>http://www.ntsg.umt.edu/project/modis/mod17.php</w:t>
        </w:r>
      </w:hyperlink>
      <w:r w:rsidRPr="000A02C8">
        <w:rPr>
          <w:u w:val="single"/>
          <w:lang w:val="en-GB"/>
        </w:rPr>
        <w:t xml:space="preserve">. </w:t>
      </w:r>
      <w:r w:rsidRPr="000A02C8">
        <w:rPr>
          <w:lang w:val="en-GB"/>
        </w:rPr>
        <w:t>GPP data were used instead of NPP data because of the higher errors in the latter</w:t>
      </w:r>
      <w:r w:rsidRPr="000A02C8">
        <w:rPr>
          <w:vertAlign w:val="superscript"/>
          <w:lang w:val="en-GB"/>
        </w:rPr>
        <w:t>10,36</w:t>
      </w:r>
      <w:r w:rsidRPr="000A02C8">
        <w:rPr>
          <w:lang w:val="en-GB"/>
        </w:rPr>
        <w:t xml:space="preserve"> due to uncertainties surrounding autotrophic respiration fluxes. We also extracted grid-cell-specific mean GPP from outputs of 8 global models in the ISIMIP</w:t>
      </w:r>
      <w:r w:rsidRPr="000A02C8">
        <w:rPr>
          <w:vertAlign w:val="superscript"/>
          <w:lang w:val="en-GB"/>
        </w:rPr>
        <w:t>23</w:t>
      </w:r>
      <w:r w:rsidRPr="000A02C8">
        <w:rPr>
          <w:lang w:val="en-GB"/>
        </w:rPr>
        <w:t xml:space="preserve"> project, which uses community-agreed sets of scenarios with standardized climate variables and socio-economic projections.</w:t>
      </w:r>
    </w:p>
    <w:p w14:paraId="1356E830" w14:textId="77777777" w:rsidR="000A02C8" w:rsidRPr="000A02C8" w:rsidRDefault="000A02C8" w:rsidP="000A02C8">
      <w:pPr>
        <w:rPr>
          <w:lang w:val="en-GB"/>
        </w:rPr>
      </w:pPr>
      <w:r w:rsidRPr="000A02C8">
        <w:rPr>
          <w:lang w:val="en-GB"/>
        </w:rPr>
        <w:t>For a more site-specific measure of GPP and C exchange, ‘Tier 1’ FLUXNET2015 data were downloaded on 30 January 2017 from http://fluxnet.fluxdata.org/data/fluxnet2015-</w:t>
      </w:r>
      <w:r w:rsidRPr="000A02C8">
        <w:rPr>
          <w:lang w:val="en-GB"/>
        </w:rPr>
        <w:lastRenderedPageBreak/>
        <w:t>dataset/ and filtered for quality (NEE_VUT_REF_QC </w:t>
      </w:r>
      <w:r w:rsidRPr="000A02C8">
        <w:rPr>
          <w:lang w:val="en-GB"/>
        </w:rPr>
        <w:t xml:space="preserve"> 0.5). FLUXNET GPP was linked to a given </w:t>
      </w:r>
      <w:r w:rsidRPr="000A02C8">
        <w:rPr>
          <w:i/>
          <w:lang w:val="en-GB"/>
        </w:rPr>
        <w:t>R</w:t>
      </w:r>
      <w:r w:rsidRPr="000A02C8">
        <w:rPr>
          <w:vertAlign w:val="subscript"/>
          <w:lang w:val="en-GB"/>
        </w:rPr>
        <w:t>S</w:t>
      </w:r>
      <w:r w:rsidRPr="000A02C8">
        <w:rPr>
          <w:lang w:val="en-GB"/>
        </w:rPr>
        <w:t xml:space="preserve"> and/or </w:t>
      </w:r>
      <w:r w:rsidRPr="000A02C8">
        <w:rPr>
          <w:i/>
          <w:lang w:val="en-GB"/>
        </w:rPr>
        <w:t>R</w:t>
      </w:r>
      <w:r w:rsidRPr="000A02C8">
        <w:rPr>
          <w:vertAlign w:val="subscript"/>
          <w:lang w:val="en-GB"/>
        </w:rPr>
        <w:t>H</w:t>
      </w:r>
      <w:r w:rsidRPr="000A02C8">
        <w:rPr>
          <w:lang w:val="en-GB"/>
        </w:rPr>
        <w:t xml:space="preserve"> measurement if both measurements occurred within 5 km, in the same ecosystem type, and in the same year.</w:t>
      </w:r>
    </w:p>
    <w:p w14:paraId="08162CFE" w14:textId="77777777" w:rsidR="000A02C8" w:rsidRPr="000A02C8" w:rsidRDefault="000A02C8" w:rsidP="000A02C8">
      <w:pPr>
        <w:rPr>
          <w:lang w:val="en-GB"/>
        </w:rPr>
      </w:pPr>
      <w:r w:rsidRPr="000A02C8">
        <w:rPr>
          <w:lang w:val="en-GB"/>
        </w:rPr>
        <w:t>This work used eddy-covariance data acquired and shared by the FLUXNET community, including these networks: AmeriFlux, AfriFlux, AsiaFlux, CarboAfrica, CarboEuropeIP, CarboItaly, CarboMont, ChinaFlux, Fluxnet-Canada, GreenGrass, ICOS, KoFlux, LBA, NECC, OzFlux-TERN, TCOS-Siberia and USCCC. The ERA-Interim reanalysis data are provided by ECMWF and processed by LSCE. The FLUXNET eddy-covariance data processing and harmonization was carried out by the European Fluxes Database Cluster, AmeriFlux Management Project, and Fluxdata project of FLUXNET, with the support of CDIAC and ICOS Ecosystem Thematic Center, and the OzFlux, ChinaFlux and AsiaFlux offices. Data collected by Beringer in the OzFlux network was funded under an ARC FT (FT1110602). Specific FLUXNET sites and years used can be found in the Supplementary Information.</w:t>
      </w:r>
    </w:p>
    <w:p w14:paraId="55C8BE8D" w14:textId="77777777" w:rsidR="000A02C8" w:rsidRPr="000A02C8" w:rsidRDefault="000A02C8" w:rsidP="000A02C8">
      <w:pPr>
        <w:rPr>
          <w:lang w:val="en-GB"/>
        </w:rPr>
      </w:pPr>
      <w:r w:rsidRPr="000A02C8">
        <w:rPr>
          <w:lang w:val="en-GB"/>
        </w:rPr>
        <w:t>Finally, we used the global Solar-Induced chlorophyll Fluorescence (SIF) dataset from the Global Ozone Monitoring Experiment-2 (GOME-2) instrument onboard the MetOp-A platform and the SCanning Imaging Absorption spectroMeter for Atmospheric CHartographY (SCIAMACHY). This chlorophyll fluorescence signal is strongly linked with GPP</w:t>
      </w:r>
      <w:r w:rsidRPr="000A02C8">
        <w:rPr>
          <w:vertAlign w:val="superscript"/>
          <w:lang w:val="en-GB"/>
        </w:rPr>
        <w:t>37</w:t>
      </w:r>
      <w:r w:rsidRPr="000A02C8">
        <w:rPr>
          <w:lang w:val="en-GB"/>
        </w:rPr>
        <w:t xml:space="preserve"> (although the ratio of SIF to GPP varies by land cover, and thus the SIF analysis is unable to capture changes in GPP due to land cover change). The monthly mean quality-filtered and gridded GOME-2 and SCIAMACHY SIF data (that is, SIF</w:t>
      </w:r>
      <w:r w:rsidRPr="000A02C8">
        <w:rPr>
          <w:vertAlign w:val="subscript"/>
          <w:lang w:val="en-GB"/>
        </w:rPr>
        <w:t>GOME2</w:t>
      </w:r>
      <w:r w:rsidRPr="000A02C8">
        <w:rPr>
          <w:lang w:val="en-GB"/>
        </w:rPr>
        <w:t xml:space="preserve"> and SIF</w:t>
      </w:r>
      <w:r w:rsidRPr="000A02C8">
        <w:rPr>
          <w:vertAlign w:val="subscript"/>
          <w:lang w:val="en-GB"/>
        </w:rPr>
        <w:t>SCIA</w:t>
      </w:r>
      <w:r w:rsidRPr="000A02C8">
        <w:rPr>
          <w:lang w:val="en-GB"/>
        </w:rPr>
        <w:t>) were used to reduce the high data noise. The gridded GOME-2 data</w:t>
      </w:r>
      <w:r w:rsidRPr="000A02C8">
        <w:rPr>
          <w:vertAlign w:val="superscript"/>
          <w:lang w:val="en-GB"/>
        </w:rPr>
        <w:t>38</w:t>
      </w:r>
      <w:r w:rsidRPr="000A02C8">
        <w:rPr>
          <w:lang w:val="en-GB"/>
        </w:rPr>
        <w:t xml:space="preserve"> is available at 0.5° resolution</w:t>
      </w:r>
      <w:r w:rsidRPr="000A02C8">
        <w:rPr>
          <w:b/>
          <w:lang w:val="en-GB"/>
        </w:rPr>
        <w:t xml:space="preserve"> </w:t>
      </w:r>
      <w:r w:rsidRPr="000A02C8">
        <w:rPr>
          <w:lang w:val="en-GB"/>
        </w:rPr>
        <w:t>from 2007 to 2015, and SCIAMACHY</w:t>
      </w:r>
      <w:r w:rsidRPr="000A02C8">
        <w:rPr>
          <w:vertAlign w:val="superscript"/>
          <w:lang w:val="en-GB"/>
        </w:rPr>
        <w:t>39</w:t>
      </w:r>
      <w:r w:rsidRPr="000A02C8">
        <w:rPr>
          <w:lang w:val="en-GB"/>
        </w:rPr>
        <w:t xml:space="preserve"> is at 1° from 2003 to 2011. These two datasets are so far the longest global SIF records. Both are publicly available at ftp://ftp.gfz-potsdam.de/home/mefe/GlobFluo/. For convenience in visualizing temporal changes in </w:t>
      </w:r>
      <w:r w:rsidRPr="000A02C8">
        <w:rPr>
          <w:i/>
          <w:lang w:val="en-GB"/>
        </w:rPr>
        <w:t>R</w:t>
      </w:r>
      <w:r w:rsidRPr="000A02C8">
        <w:rPr>
          <w:vertAlign w:val="subscript"/>
          <w:lang w:val="en-GB"/>
        </w:rPr>
        <w:t>H</w:t>
      </w:r>
      <w:r w:rsidRPr="000A02C8">
        <w:rPr>
          <w:lang w:val="en-GB"/>
        </w:rPr>
        <w:t xml:space="preserve">:GPP and </w:t>
      </w:r>
      <w:r w:rsidRPr="000A02C8">
        <w:rPr>
          <w:i/>
          <w:lang w:val="en-GB"/>
        </w:rPr>
        <w:t>R</w:t>
      </w:r>
      <w:r w:rsidRPr="000A02C8">
        <w:rPr>
          <w:vertAlign w:val="subscript"/>
          <w:lang w:val="en-GB"/>
        </w:rPr>
        <w:t>H</w:t>
      </w:r>
      <w:r w:rsidRPr="000A02C8">
        <w:rPr>
          <w:lang w:val="en-GB"/>
        </w:rPr>
        <w:t>:SIF ratios, SIF data were rescaled to the range of GPP (0–3,500 g C m</w:t>
      </w:r>
      <w:r w:rsidRPr="000A02C8">
        <w:rPr>
          <w:vertAlign w:val="superscript"/>
          <w:lang w:val="en-GB"/>
        </w:rPr>
        <w:t>2</w:t>
      </w:r>
      <w:r w:rsidRPr="000A02C8">
        <w:rPr>
          <w:lang w:val="en-GB"/>
        </w:rPr>
        <w:t xml:space="preserve"> yr</w:t>
      </w:r>
      <w:r w:rsidRPr="000A02C8">
        <w:rPr>
          <w:vertAlign w:val="superscript"/>
          <w:lang w:val="en-GB"/>
        </w:rPr>
        <w:sym w:font="Symbol" w:char="F02D"/>
      </w:r>
      <w:r w:rsidRPr="000A02C8">
        <w:rPr>
          <w:vertAlign w:val="superscript"/>
          <w:lang w:val="en-GB"/>
        </w:rPr>
        <w:t>1</w:t>
      </w:r>
      <w:r w:rsidRPr="000A02C8">
        <w:rPr>
          <w:lang w:val="en-GB"/>
        </w:rPr>
        <w:t>) in plots.</w:t>
      </w:r>
    </w:p>
    <w:p w14:paraId="1142FC7F" w14:textId="77777777" w:rsidR="000A02C8" w:rsidRPr="000A02C8" w:rsidRDefault="000A02C8" w:rsidP="000A02C8">
      <w:pPr>
        <w:rPr>
          <w:lang w:val="en-GB"/>
        </w:rPr>
      </w:pPr>
      <w:r w:rsidRPr="000A02C8">
        <w:rPr>
          <w:lang w:val="en-GB"/>
        </w:rPr>
        <w:t>In general, our analysis assumed the following basic relationships</w:t>
      </w:r>
      <w:r w:rsidRPr="000A02C8">
        <w:rPr>
          <w:vertAlign w:val="superscript"/>
          <w:lang w:val="en-GB"/>
        </w:rPr>
        <w:t>40</w:t>
      </w:r>
      <w:r w:rsidRPr="000A02C8">
        <w:rPr>
          <w:lang w:val="en-GB"/>
        </w:rPr>
        <w:t xml:space="preserve"> between various carbon cycle fluxes:</w:t>
      </w:r>
    </w:p>
    <w:p w14:paraId="51DD3C5F" w14:textId="77777777" w:rsidR="000A02C8" w:rsidRPr="000A02C8" w:rsidRDefault="000A02C8" w:rsidP="000A02C8">
      <w:pPr>
        <w:rPr>
          <w:lang w:val="en-GB"/>
        </w:rPr>
      </w:pPr>
      <w:r w:rsidRPr="000A02C8">
        <w:rPr>
          <w:lang w:val="en-GB"/>
        </w:rPr>
        <w:t>Total soil respiration is the sum of its (belowground) autotrophic and heterotrophic components:</w:t>
      </w:r>
    </w:p>
    <w:p w14:paraId="2F61F71B" w14:textId="77777777" w:rsidR="000A02C8" w:rsidRPr="000A02C8" w:rsidRDefault="000A02C8" w:rsidP="000A02C8">
      <w:pPr>
        <w:rPr>
          <w:lang w:val="en-GB"/>
        </w:rPr>
      </w:pPr>
      <w:r w:rsidRPr="000A02C8">
        <w:rPr>
          <w:i/>
          <w:lang w:val="en-GB"/>
        </w:rPr>
        <w:t>R</w:t>
      </w:r>
      <w:r w:rsidRPr="000A02C8">
        <w:rPr>
          <w:vertAlign w:val="subscript"/>
          <w:lang w:val="en-GB"/>
        </w:rPr>
        <w:t>S</w:t>
      </w:r>
      <w:r w:rsidRPr="000A02C8">
        <w:rPr>
          <w:lang w:val="en-GB"/>
        </w:rPr>
        <w:t> = </w:t>
      </w:r>
      <w:r w:rsidRPr="000A02C8">
        <w:rPr>
          <w:i/>
          <w:lang w:val="en-GB"/>
        </w:rPr>
        <w:t>R</w:t>
      </w:r>
      <w:r w:rsidRPr="000A02C8">
        <w:rPr>
          <w:vertAlign w:val="subscript"/>
          <w:lang w:val="en-GB"/>
        </w:rPr>
        <w:t>A(below)</w:t>
      </w:r>
      <w:r w:rsidRPr="000A02C8">
        <w:rPr>
          <w:lang w:val="en-GB"/>
        </w:rPr>
        <w:t xml:space="preserve"> + </w:t>
      </w:r>
      <w:r w:rsidRPr="000A02C8">
        <w:rPr>
          <w:i/>
          <w:lang w:val="en-GB"/>
        </w:rPr>
        <w:t>R</w:t>
      </w:r>
      <w:r w:rsidRPr="000A02C8">
        <w:rPr>
          <w:vertAlign w:val="subscript"/>
          <w:lang w:val="en-GB"/>
        </w:rPr>
        <w:t>H</w:t>
      </w:r>
    </w:p>
    <w:p w14:paraId="5C51A48B" w14:textId="77777777" w:rsidR="000A02C8" w:rsidRPr="000A02C8" w:rsidRDefault="000A02C8" w:rsidP="000A02C8">
      <w:pPr>
        <w:rPr>
          <w:lang w:val="en-GB"/>
        </w:rPr>
      </w:pPr>
      <w:r w:rsidRPr="000A02C8">
        <w:rPr>
          <w:lang w:val="en-GB"/>
        </w:rPr>
        <w:t>Autotrophic respiration is comprised of above- and belowground components:</w:t>
      </w:r>
    </w:p>
    <w:p w14:paraId="43224B40" w14:textId="77777777" w:rsidR="000A02C8" w:rsidRPr="000A02C8" w:rsidRDefault="000A02C8" w:rsidP="000A02C8">
      <w:pPr>
        <w:rPr>
          <w:lang w:val="en-GB"/>
        </w:rPr>
      </w:pPr>
      <w:r w:rsidRPr="000A02C8">
        <w:rPr>
          <w:i/>
          <w:lang w:val="en-GB"/>
        </w:rPr>
        <w:t>R</w:t>
      </w:r>
      <w:r w:rsidRPr="000A02C8">
        <w:rPr>
          <w:vertAlign w:val="subscript"/>
          <w:lang w:val="en-GB"/>
        </w:rPr>
        <w:t>A</w:t>
      </w:r>
      <w:r w:rsidRPr="000A02C8">
        <w:rPr>
          <w:lang w:val="en-GB"/>
        </w:rPr>
        <w:t> = </w:t>
      </w:r>
      <w:r w:rsidRPr="000A02C8">
        <w:rPr>
          <w:i/>
          <w:lang w:val="en-GB"/>
        </w:rPr>
        <w:t>R</w:t>
      </w:r>
      <w:r w:rsidRPr="000A02C8">
        <w:rPr>
          <w:vertAlign w:val="subscript"/>
          <w:lang w:val="en-GB"/>
        </w:rPr>
        <w:t>A(above)</w:t>
      </w:r>
      <w:r w:rsidRPr="000A02C8">
        <w:rPr>
          <w:lang w:val="en-GB"/>
        </w:rPr>
        <w:t xml:space="preserve"> + </w:t>
      </w:r>
      <w:r w:rsidRPr="000A02C8">
        <w:rPr>
          <w:i/>
          <w:lang w:val="en-GB"/>
        </w:rPr>
        <w:t>R</w:t>
      </w:r>
      <w:r w:rsidRPr="000A02C8">
        <w:rPr>
          <w:vertAlign w:val="subscript"/>
          <w:lang w:val="en-GB"/>
        </w:rPr>
        <w:t>A(below)</w:t>
      </w:r>
    </w:p>
    <w:p w14:paraId="15ADBF87" w14:textId="77777777" w:rsidR="000A02C8" w:rsidRPr="000A02C8" w:rsidRDefault="000A02C8" w:rsidP="000A02C8">
      <w:pPr>
        <w:rPr>
          <w:lang w:val="en-GB"/>
        </w:rPr>
      </w:pPr>
      <w:r w:rsidRPr="000A02C8">
        <w:rPr>
          <w:lang w:val="en-GB"/>
        </w:rPr>
        <w:t>NPP is the balance of GPP and autotrophic respiration:</w:t>
      </w:r>
    </w:p>
    <w:p w14:paraId="45995963" w14:textId="77777777" w:rsidR="000A02C8" w:rsidRPr="000A02C8" w:rsidRDefault="000A02C8" w:rsidP="000A02C8">
      <w:pPr>
        <w:rPr>
          <w:lang w:val="en-GB"/>
        </w:rPr>
      </w:pPr>
      <w:r w:rsidRPr="000A02C8">
        <w:rPr>
          <w:lang w:val="en-GB"/>
        </w:rPr>
        <w:t xml:space="preserve">NPP = GPP </w:t>
      </w:r>
      <w:r w:rsidRPr="000A02C8">
        <w:rPr>
          <w:lang w:val="en-GB"/>
        </w:rPr>
        <w:t xml:space="preserve"> </w:t>
      </w:r>
      <w:r w:rsidRPr="000A02C8">
        <w:rPr>
          <w:i/>
          <w:lang w:val="en-GB"/>
        </w:rPr>
        <w:t>R</w:t>
      </w:r>
      <w:r w:rsidRPr="000A02C8">
        <w:rPr>
          <w:vertAlign w:val="subscript"/>
          <w:lang w:val="en-GB"/>
        </w:rPr>
        <w:t>A</w:t>
      </w:r>
    </w:p>
    <w:p w14:paraId="2706FF69" w14:textId="77777777" w:rsidR="000A02C8" w:rsidRPr="000A02C8" w:rsidRDefault="000A02C8" w:rsidP="000A02C8">
      <w:pPr>
        <w:rPr>
          <w:lang w:val="en-GB"/>
        </w:rPr>
      </w:pPr>
      <w:r w:rsidRPr="000A02C8">
        <w:rPr>
          <w:lang w:val="en-GB"/>
        </w:rPr>
        <w:t xml:space="preserve">In the absence of disturbance, NEE is equivalent to NPP minus </w:t>
      </w:r>
      <w:r w:rsidRPr="000A02C8">
        <w:rPr>
          <w:i/>
          <w:lang w:val="en-GB"/>
        </w:rPr>
        <w:t>R</w:t>
      </w:r>
      <w:r w:rsidRPr="000A02C8">
        <w:rPr>
          <w:vertAlign w:val="subscript"/>
          <w:lang w:val="en-GB"/>
        </w:rPr>
        <w:t>H</w:t>
      </w:r>
      <w:r w:rsidRPr="000A02C8">
        <w:rPr>
          <w:lang w:val="en-GB"/>
        </w:rPr>
        <w:t>:</w:t>
      </w:r>
    </w:p>
    <w:p w14:paraId="52812DD2" w14:textId="77777777" w:rsidR="000A02C8" w:rsidRPr="000A02C8" w:rsidRDefault="000A02C8" w:rsidP="000A02C8">
      <w:pPr>
        <w:rPr>
          <w:lang w:val="en-GB"/>
        </w:rPr>
      </w:pPr>
      <w:r w:rsidRPr="000A02C8">
        <w:rPr>
          <w:lang w:val="en-GB"/>
        </w:rPr>
        <w:t xml:space="preserve">NEE </w:t>
      </w:r>
      <w:r w:rsidRPr="000A02C8">
        <w:rPr>
          <w:lang w:val="en-GB"/>
        </w:rPr>
        <w:t xml:space="preserve"> NPP </w:t>
      </w:r>
      <w:r w:rsidRPr="000A02C8">
        <w:rPr>
          <w:lang w:val="en-GB"/>
        </w:rPr>
        <w:t xml:space="preserve"> </w:t>
      </w:r>
      <w:r w:rsidRPr="000A02C8">
        <w:rPr>
          <w:i/>
          <w:lang w:val="en-GB"/>
        </w:rPr>
        <w:t>R</w:t>
      </w:r>
      <w:r w:rsidRPr="000A02C8">
        <w:rPr>
          <w:vertAlign w:val="subscript"/>
          <w:lang w:val="en-GB"/>
        </w:rPr>
        <w:t>H</w:t>
      </w:r>
    </w:p>
    <w:p w14:paraId="40C7A07D" w14:textId="77777777" w:rsidR="000A02C8" w:rsidRPr="000A02C8" w:rsidRDefault="000A02C8" w:rsidP="000A02C8">
      <w:pPr>
        <w:rPr>
          <w:b/>
          <w:lang w:val="en-GB"/>
        </w:rPr>
      </w:pPr>
      <w:r w:rsidRPr="000A02C8">
        <w:rPr>
          <w:b/>
          <w:lang w:val="en-GB"/>
        </w:rPr>
        <w:t>Statistical analysis</w:t>
      </w:r>
    </w:p>
    <w:p w14:paraId="4564B506" w14:textId="77777777" w:rsidR="000A02C8" w:rsidRPr="000A02C8" w:rsidRDefault="000A02C8" w:rsidP="000A02C8">
      <w:pPr>
        <w:rPr>
          <w:lang w:val="en-GB"/>
        </w:rPr>
      </w:pPr>
      <w:r w:rsidRPr="000A02C8">
        <w:rPr>
          <w:lang w:val="en-GB"/>
        </w:rPr>
        <w:t>Some data were excluded a priori (that is, before constructing the analysis). These included: (i) studies performed before 1989, roughly when infrared gas analysers began to be widely used; (ii) several extremely high MODIS GPP values (&gt;10 kg C m</w:t>
      </w:r>
      <w:r w:rsidRPr="000A02C8">
        <w:rPr>
          <w:vertAlign w:val="superscript"/>
          <w:lang w:val="en-GB"/>
        </w:rPr>
        <w:sym w:font="Symbol" w:char="F02D"/>
      </w:r>
      <w:r w:rsidRPr="000A02C8">
        <w:rPr>
          <w:vertAlign w:val="superscript"/>
          <w:lang w:val="en-GB"/>
        </w:rPr>
        <w:t>2</w:t>
      </w:r>
      <w:r w:rsidRPr="000A02C8">
        <w:rPr>
          <w:lang w:val="en-GB"/>
        </w:rPr>
        <w:t xml:space="preserve"> yr</w:t>
      </w:r>
      <w:r w:rsidRPr="000A02C8">
        <w:rPr>
          <w:vertAlign w:val="superscript"/>
          <w:lang w:val="en-GB"/>
        </w:rPr>
        <w:sym w:font="Symbol" w:char="F02D"/>
      </w:r>
      <w:r w:rsidRPr="000A02C8">
        <w:rPr>
          <w:vertAlign w:val="superscript"/>
          <w:lang w:val="en-GB"/>
        </w:rPr>
        <w:t>1</w:t>
      </w:r>
      <w:r w:rsidRPr="000A02C8">
        <w:rPr>
          <w:lang w:val="en-GB"/>
        </w:rPr>
        <w:t xml:space="preserve">); (iii) 27 points with </w:t>
      </w:r>
      <w:r w:rsidRPr="000A02C8">
        <w:rPr>
          <w:i/>
          <w:lang w:val="en-GB"/>
        </w:rPr>
        <w:t>R</w:t>
      </w:r>
      <w:r w:rsidRPr="000A02C8">
        <w:rPr>
          <w:vertAlign w:val="subscript"/>
          <w:lang w:val="en-GB"/>
        </w:rPr>
        <w:t>S</w:t>
      </w:r>
      <w:r w:rsidRPr="000A02C8">
        <w:rPr>
          <w:lang w:val="en-GB"/>
        </w:rPr>
        <w:t>:GPP</w:t>
      </w:r>
      <w:r w:rsidRPr="000A02C8">
        <w:rPr>
          <w:vertAlign w:val="subscript"/>
          <w:lang w:val="en-GB"/>
        </w:rPr>
        <w:t>fluxnet</w:t>
      </w:r>
      <w:r w:rsidRPr="000A02C8">
        <w:rPr>
          <w:lang w:val="en-GB"/>
        </w:rPr>
        <w:t> &gt; 5.</w:t>
      </w:r>
    </w:p>
    <w:p w14:paraId="43818A4F" w14:textId="77777777" w:rsidR="000A02C8" w:rsidRPr="000A02C8" w:rsidRDefault="000A02C8" w:rsidP="000A02C8">
      <w:pPr>
        <w:rPr>
          <w:lang w:val="en-GB"/>
        </w:rPr>
      </w:pPr>
      <w:r w:rsidRPr="000A02C8">
        <w:rPr>
          <w:lang w:val="en-GB"/>
        </w:rPr>
        <w:t xml:space="preserve">We used linear regression, weighted by years of </w:t>
      </w:r>
      <w:r w:rsidRPr="000A02C8">
        <w:rPr>
          <w:i/>
          <w:lang w:val="en-GB"/>
        </w:rPr>
        <w:t>R</w:t>
      </w:r>
      <w:r w:rsidRPr="000A02C8">
        <w:rPr>
          <w:vertAlign w:val="subscript"/>
          <w:lang w:val="en-GB"/>
        </w:rPr>
        <w:t>H</w:t>
      </w:r>
      <w:r w:rsidRPr="000A02C8">
        <w:rPr>
          <w:lang w:val="en-GB"/>
        </w:rPr>
        <w:t xml:space="preserve"> or </w:t>
      </w:r>
      <w:r w:rsidRPr="000A02C8">
        <w:rPr>
          <w:i/>
          <w:lang w:val="en-GB"/>
        </w:rPr>
        <w:t>R</w:t>
      </w:r>
      <w:r w:rsidRPr="000A02C8">
        <w:rPr>
          <w:vertAlign w:val="subscript"/>
          <w:lang w:val="en-GB"/>
        </w:rPr>
        <w:t>S</w:t>
      </w:r>
      <w:r w:rsidRPr="000A02C8">
        <w:rPr>
          <w:lang w:val="en-GB"/>
        </w:rPr>
        <w:t xml:space="preserve"> observation, to examine changes over time in the ratios of </w:t>
      </w:r>
      <w:r w:rsidRPr="000A02C8">
        <w:rPr>
          <w:i/>
          <w:lang w:val="en-GB"/>
        </w:rPr>
        <w:t>R</w:t>
      </w:r>
      <w:r w:rsidRPr="000A02C8">
        <w:rPr>
          <w:vertAlign w:val="subscript"/>
          <w:lang w:val="en-GB"/>
        </w:rPr>
        <w:t>H</w:t>
      </w:r>
      <w:r w:rsidRPr="000A02C8">
        <w:rPr>
          <w:lang w:val="en-GB"/>
        </w:rPr>
        <w:t>:</w:t>
      </w:r>
      <w:r w:rsidRPr="000A02C8">
        <w:rPr>
          <w:i/>
          <w:lang w:val="en-GB"/>
        </w:rPr>
        <w:t>R</w:t>
      </w:r>
      <w:r w:rsidRPr="000A02C8">
        <w:rPr>
          <w:vertAlign w:val="subscript"/>
          <w:lang w:val="en-GB"/>
        </w:rPr>
        <w:t>S</w:t>
      </w:r>
      <w:r w:rsidRPr="000A02C8">
        <w:rPr>
          <w:lang w:val="en-GB"/>
        </w:rPr>
        <w:t xml:space="preserve">, </w:t>
      </w:r>
      <w:r w:rsidRPr="000A02C8">
        <w:rPr>
          <w:i/>
          <w:lang w:val="en-GB"/>
        </w:rPr>
        <w:t>R</w:t>
      </w:r>
      <w:r w:rsidRPr="000A02C8">
        <w:rPr>
          <w:vertAlign w:val="subscript"/>
          <w:lang w:val="en-GB"/>
        </w:rPr>
        <w:t>H</w:t>
      </w:r>
      <w:r w:rsidRPr="000A02C8">
        <w:rPr>
          <w:lang w:val="en-GB"/>
        </w:rPr>
        <w:t xml:space="preserve">:GPP, </w:t>
      </w:r>
      <w:r w:rsidRPr="000A02C8">
        <w:rPr>
          <w:i/>
          <w:lang w:val="en-GB"/>
        </w:rPr>
        <w:t>R</w:t>
      </w:r>
      <w:r w:rsidRPr="000A02C8">
        <w:rPr>
          <w:vertAlign w:val="subscript"/>
          <w:lang w:val="en-GB"/>
        </w:rPr>
        <w:t>S</w:t>
      </w:r>
      <w:r w:rsidRPr="000A02C8">
        <w:rPr>
          <w:lang w:val="en-GB"/>
        </w:rPr>
        <w:t xml:space="preserve">:GPP, </w:t>
      </w:r>
      <w:r w:rsidRPr="000A02C8">
        <w:rPr>
          <w:i/>
          <w:lang w:val="en-GB"/>
        </w:rPr>
        <w:t>R</w:t>
      </w:r>
      <w:r w:rsidRPr="000A02C8">
        <w:rPr>
          <w:vertAlign w:val="subscript"/>
          <w:lang w:val="en-GB"/>
        </w:rPr>
        <w:t>H</w:t>
      </w:r>
      <w:r w:rsidRPr="000A02C8">
        <w:rPr>
          <w:lang w:val="en-GB"/>
        </w:rPr>
        <w:t xml:space="preserve">:SIF and </w:t>
      </w:r>
      <w:r w:rsidRPr="000A02C8">
        <w:rPr>
          <w:i/>
          <w:lang w:val="en-GB"/>
        </w:rPr>
        <w:t>R</w:t>
      </w:r>
      <w:r w:rsidRPr="000A02C8">
        <w:rPr>
          <w:vertAlign w:val="subscript"/>
          <w:lang w:val="en-GB"/>
        </w:rPr>
        <w:t>S</w:t>
      </w:r>
      <w:r w:rsidRPr="000A02C8">
        <w:rPr>
          <w:lang w:val="en-GB"/>
        </w:rPr>
        <w:t xml:space="preserve">:SIF, as well as the influence of climate on </w:t>
      </w:r>
      <w:r w:rsidRPr="000A02C8">
        <w:rPr>
          <w:i/>
          <w:lang w:val="en-GB"/>
        </w:rPr>
        <w:t>R</w:t>
      </w:r>
      <w:r w:rsidRPr="000A02C8">
        <w:rPr>
          <w:vertAlign w:val="subscript"/>
          <w:lang w:val="en-GB"/>
        </w:rPr>
        <w:t>H</w:t>
      </w:r>
      <w:r w:rsidRPr="000A02C8">
        <w:rPr>
          <w:lang w:val="en-GB"/>
        </w:rPr>
        <w:t xml:space="preserve">. For each analysis detailed in the text, a full model was fitted for the variable of interest (for example, of </w:t>
      </w:r>
      <w:r w:rsidRPr="000A02C8">
        <w:rPr>
          <w:i/>
          <w:lang w:val="en-GB"/>
        </w:rPr>
        <w:t>R</w:t>
      </w:r>
      <w:r w:rsidRPr="000A02C8">
        <w:rPr>
          <w:vertAlign w:val="subscript"/>
          <w:lang w:val="en-GB"/>
        </w:rPr>
        <w:t>H</w:t>
      </w:r>
      <w:r w:rsidRPr="000A02C8">
        <w:rPr>
          <w:lang w:val="en-GB"/>
        </w:rPr>
        <w:t>:</w:t>
      </w:r>
      <w:r w:rsidRPr="000A02C8">
        <w:rPr>
          <w:i/>
          <w:lang w:val="en-GB"/>
        </w:rPr>
        <w:t>R</w:t>
      </w:r>
      <w:r w:rsidRPr="000A02C8">
        <w:rPr>
          <w:vertAlign w:val="subscript"/>
          <w:lang w:val="en-GB"/>
        </w:rPr>
        <w:t>S</w:t>
      </w:r>
      <w:r w:rsidRPr="000A02C8">
        <w:rPr>
          <w:lang w:val="en-GB"/>
        </w:rPr>
        <w:t xml:space="preserve">) that controlled for recent disturbance (the SRDB ‘Stage’ field, aggrading or mature), temperature and precipitation normals, and land cover; year of </w:t>
      </w:r>
      <w:r w:rsidRPr="000A02C8">
        <w:rPr>
          <w:lang w:val="en-GB"/>
        </w:rPr>
        <w:lastRenderedPageBreak/>
        <w:t xml:space="preserve">study had a first-order interaction with all these independent variables. Land-cover groupings included deciduous forests, </w:t>
      </w:r>
      <w:r w:rsidRPr="000A02C8">
        <w:rPr>
          <w:i/>
          <w:lang w:val="en-GB"/>
        </w:rPr>
        <w:t>N</w:t>
      </w:r>
      <w:r w:rsidRPr="000A02C8">
        <w:rPr>
          <w:lang w:val="en-GB"/>
        </w:rPr>
        <w:t xml:space="preserve"> = 782; evergreen forests, </w:t>
      </w:r>
      <w:r w:rsidRPr="000A02C8">
        <w:rPr>
          <w:i/>
          <w:lang w:val="en-GB"/>
        </w:rPr>
        <w:t>N</w:t>
      </w:r>
      <w:r w:rsidRPr="000A02C8">
        <w:rPr>
          <w:lang w:val="en-GB"/>
        </w:rPr>
        <w:t xml:space="preserve"> = 1,058; grasslands, </w:t>
      </w:r>
      <w:r w:rsidRPr="000A02C8">
        <w:rPr>
          <w:i/>
          <w:lang w:val="en-GB"/>
        </w:rPr>
        <w:t>N</w:t>
      </w:r>
      <w:r w:rsidRPr="000A02C8">
        <w:rPr>
          <w:lang w:val="en-GB"/>
        </w:rPr>
        <w:t xml:space="preserve"> = 270; savannas, </w:t>
      </w:r>
      <w:r w:rsidRPr="000A02C8">
        <w:rPr>
          <w:i/>
          <w:lang w:val="en-GB"/>
        </w:rPr>
        <w:t>N</w:t>
      </w:r>
      <w:r w:rsidRPr="000A02C8">
        <w:rPr>
          <w:lang w:val="en-GB"/>
        </w:rPr>
        <w:t xml:space="preserve"> = 116; and other, </w:t>
      </w:r>
      <w:r w:rsidRPr="000A02C8">
        <w:rPr>
          <w:i/>
          <w:lang w:val="en-GB"/>
        </w:rPr>
        <w:t>N</w:t>
      </w:r>
      <w:r w:rsidRPr="000A02C8">
        <w:rPr>
          <w:lang w:val="en-GB"/>
        </w:rPr>
        <w:t> = 321. Both MAP and its square (that is, MAT</w:t>
      </w:r>
      <w:r w:rsidRPr="000A02C8">
        <w:rPr>
          <w:vertAlign w:val="superscript"/>
          <w:lang w:val="en-GB"/>
        </w:rPr>
        <w:t>2</w:t>
      </w:r>
      <w:r w:rsidRPr="000A02C8">
        <w:rPr>
          <w:lang w:val="en-GB"/>
        </w:rPr>
        <w:t>) were included</w:t>
      </w:r>
      <w:r w:rsidRPr="000A02C8">
        <w:rPr>
          <w:vertAlign w:val="superscript"/>
          <w:lang w:val="en-GB"/>
        </w:rPr>
        <w:t>20</w:t>
      </w:r>
      <w:r w:rsidRPr="000A02C8">
        <w:rPr>
          <w:lang w:val="en-GB"/>
        </w:rPr>
        <w:t xml:space="preserve">. All models were examined for influential outliers and deviations from normality; no transformation of dependent variables was performed. Non-significant terms were then eliminated using a forward-and-back stepwise algorithm (using the R package ‘MASS’, version 7.3-47) based on the Akaike Information Criterion. Generally the text reports </w:t>
      </w:r>
      <w:r w:rsidRPr="000A02C8">
        <w:rPr>
          <w:i/>
          <w:lang w:val="en-GB"/>
        </w:rPr>
        <w:t>F</w:t>
      </w:r>
      <w:r w:rsidRPr="000A02C8">
        <w:rPr>
          <w:lang w:val="en-GB"/>
        </w:rPr>
        <w:t xml:space="preserve"> statistics and </w:t>
      </w:r>
      <w:r w:rsidRPr="000A02C8">
        <w:rPr>
          <w:i/>
          <w:lang w:val="en-GB"/>
        </w:rPr>
        <w:t>P</w:t>
      </w:r>
      <w:r w:rsidRPr="000A02C8">
        <w:rPr>
          <w:lang w:val="en-GB"/>
        </w:rPr>
        <w:t xml:space="preserve"> values from the analysis of variance (ANOVA) results of these linear models. A Theil–Sen estimator</w:t>
      </w:r>
      <w:r w:rsidRPr="000A02C8">
        <w:rPr>
          <w:vertAlign w:val="superscript"/>
          <w:lang w:val="en-GB"/>
        </w:rPr>
        <w:t>41</w:t>
      </w:r>
      <w:r w:rsidRPr="000A02C8">
        <w:rPr>
          <w:lang w:val="en-GB"/>
        </w:rPr>
        <w:t xml:space="preserve"> was also computed for each temporal trend, independent of the linear regressions, using the ‘mblm’ R package version 0.12.</w:t>
      </w:r>
    </w:p>
    <w:p w14:paraId="5BA3DE73" w14:textId="77777777" w:rsidR="000A02C8" w:rsidRPr="000A02C8" w:rsidRDefault="000A02C8" w:rsidP="000A02C8">
      <w:pPr>
        <w:rPr>
          <w:lang w:val="en-GB"/>
        </w:rPr>
      </w:pPr>
      <w:r w:rsidRPr="000A02C8">
        <w:rPr>
          <w:lang w:val="en-GB"/>
        </w:rPr>
        <w:t xml:space="preserve">A linear model relating </w:t>
      </w:r>
      <w:r w:rsidRPr="000A02C8">
        <w:rPr>
          <w:i/>
          <w:lang w:val="en-GB"/>
        </w:rPr>
        <w:t>R</w:t>
      </w:r>
      <w:r w:rsidRPr="000A02C8">
        <w:rPr>
          <w:vertAlign w:val="subscript"/>
          <w:lang w:val="en-GB"/>
        </w:rPr>
        <w:t>H</w:t>
      </w:r>
      <w:r w:rsidRPr="000A02C8">
        <w:rPr>
          <w:lang w:val="en-GB"/>
        </w:rPr>
        <w:t xml:space="preserve"> to climate–annual air temperature (°C), precipitation (mm) and its square—to allow for a nonlinear response</w:t>
      </w:r>
      <w:r w:rsidRPr="000A02C8">
        <w:rPr>
          <w:vertAlign w:val="superscript"/>
          <w:lang w:val="en-GB"/>
        </w:rPr>
        <w:t>20</w:t>
      </w:r>
      <w:r w:rsidRPr="000A02C8">
        <w:rPr>
          <w:lang w:val="en-GB"/>
        </w:rPr>
        <w:t xml:space="preserve">, potential evapotranspiration, recent disturbance, and leaf habit—was fitted (adjusted </w:t>
      </w:r>
      <w:r w:rsidRPr="000A02C8">
        <w:rPr>
          <w:i/>
          <w:lang w:val="en-GB"/>
        </w:rPr>
        <w:t>R</w:t>
      </w:r>
      <w:r w:rsidRPr="000A02C8">
        <w:rPr>
          <w:vertAlign w:val="superscript"/>
          <w:lang w:val="en-GB"/>
        </w:rPr>
        <w:t>2</w:t>
      </w:r>
      <w:r w:rsidRPr="000A02C8">
        <w:rPr>
          <w:lang w:val="en-GB"/>
        </w:rPr>
        <w:t> = 0.25, RSE = 23.3 g C m</w:t>
      </w:r>
      <w:r w:rsidRPr="000A02C8">
        <w:rPr>
          <w:vertAlign w:val="superscript"/>
          <w:lang w:val="en-GB"/>
        </w:rPr>
        <w:sym w:font="Symbol" w:char="F02D"/>
      </w:r>
      <w:r w:rsidRPr="000A02C8">
        <w:rPr>
          <w:vertAlign w:val="superscript"/>
          <w:lang w:val="en-GB"/>
        </w:rPr>
        <w:t>2</w:t>
      </w:r>
      <w:r w:rsidRPr="000A02C8">
        <w:rPr>
          <w:lang w:val="en-GB"/>
        </w:rPr>
        <w:t xml:space="preserve"> yr</w:t>
      </w:r>
      <w:r w:rsidRPr="000A02C8">
        <w:rPr>
          <w:vertAlign w:val="superscript"/>
          <w:lang w:val="en-GB"/>
        </w:rPr>
        <w:sym w:font="Symbol" w:char="F02D"/>
      </w:r>
      <w:r w:rsidRPr="000A02C8">
        <w:rPr>
          <w:vertAlign w:val="superscript"/>
          <w:lang w:val="en-GB"/>
        </w:rPr>
        <w:t>1</w:t>
      </w:r>
      <w:r w:rsidRPr="000A02C8">
        <w:rPr>
          <w:lang w:val="en-GB"/>
        </w:rPr>
        <w:t xml:space="preserve">) and used to estimate global </w:t>
      </w:r>
      <w:r w:rsidRPr="000A02C8">
        <w:rPr>
          <w:i/>
          <w:lang w:val="en-GB"/>
        </w:rPr>
        <w:t>R</w:t>
      </w:r>
      <w:r w:rsidRPr="000A02C8">
        <w:rPr>
          <w:vertAlign w:val="subscript"/>
          <w:lang w:val="en-GB"/>
        </w:rPr>
        <w:t>H</w:t>
      </w:r>
      <w:r w:rsidRPr="000A02C8">
        <w:rPr>
          <w:lang w:val="en-GB"/>
        </w:rPr>
        <w:t>. Global fluxes were based on 1989–2014 HadCRUT4</w:t>
      </w:r>
      <w:r w:rsidRPr="000A02C8">
        <w:rPr>
          <w:vertAlign w:val="superscript"/>
          <w:lang w:val="en-GB"/>
        </w:rPr>
        <w:t>33</w:t>
      </w:r>
      <w:r w:rsidRPr="000A02C8">
        <w:rPr>
          <w:lang w:val="en-GB"/>
        </w:rPr>
        <w:t xml:space="preserve"> data and projected onto a 0.5</w:t>
      </w:r>
      <w:r w:rsidRPr="000A02C8">
        <w:rPr>
          <w:lang w:val="en-GB"/>
        </w:rPr>
        <w:t xml:space="preserve"> grid (grid area data downloaded from </w:t>
      </w:r>
      <w:hyperlink r:id="rId7" w:history="1">
        <w:r w:rsidRPr="000A02C8">
          <w:rPr>
            <w:rStyle w:val="Hyperlink"/>
            <w:lang w:val="en-GB"/>
          </w:rPr>
          <w:t>http://eos-earthdata.sr.unh.edu/</w:t>
        </w:r>
      </w:hyperlink>
      <w:r w:rsidRPr="000A02C8">
        <w:rPr>
          <w:lang w:val="en-GB"/>
        </w:rPr>
        <w:t>).</w:t>
      </w:r>
    </w:p>
    <w:p w14:paraId="3899D53E" w14:textId="77777777" w:rsidR="000A02C8" w:rsidRPr="000A02C8" w:rsidRDefault="000A02C8" w:rsidP="000A02C8">
      <w:pPr>
        <w:rPr>
          <w:lang w:val="en-GB"/>
        </w:rPr>
      </w:pPr>
      <w:r w:rsidRPr="000A02C8">
        <w:rPr>
          <w:lang w:val="en-GB"/>
        </w:rPr>
        <w:t xml:space="preserve">About one-third of the SRDB </w:t>
      </w:r>
      <w:r w:rsidRPr="000A02C8">
        <w:rPr>
          <w:i/>
          <w:lang w:val="en-GB"/>
        </w:rPr>
        <w:t>R</w:t>
      </w:r>
      <w:r w:rsidRPr="000A02C8">
        <w:rPr>
          <w:vertAlign w:val="subscript"/>
          <w:lang w:val="en-GB"/>
        </w:rPr>
        <w:t>S</w:t>
      </w:r>
      <w:r w:rsidRPr="000A02C8">
        <w:rPr>
          <w:lang w:val="en-GB"/>
        </w:rPr>
        <w:t xml:space="preserve"> data have associated uncertainties (that is, an annual flux reported as </w:t>
      </w:r>
      <w:r w:rsidRPr="000A02C8">
        <w:rPr>
          <w:i/>
          <w:lang w:val="en-GB"/>
        </w:rPr>
        <w:t>X</w:t>
      </w:r>
      <w:r w:rsidRPr="000A02C8">
        <w:rPr>
          <w:lang w:val="en-GB"/>
        </w:rPr>
        <w:t> ± </w:t>
      </w:r>
      <w:r w:rsidRPr="000A02C8">
        <w:rPr>
          <w:i/>
          <w:lang w:val="en-GB"/>
        </w:rPr>
        <w:t>Y</w:t>
      </w:r>
      <w:r w:rsidRPr="000A02C8">
        <w:rPr>
          <w:lang w:val="en-GB"/>
        </w:rPr>
        <w:t xml:space="preserve">) due to measurement error, spatial variability, and so on. The mean coefficient of variability for these </w:t>
      </w:r>
      <w:r w:rsidRPr="000A02C8">
        <w:rPr>
          <w:i/>
          <w:lang w:val="en-GB"/>
        </w:rPr>
        <w:t>R</w:t>
      </w:r>
      <w:r w:rsidRPr="000A02C8">
        <w:rPr>
          <w:vertAlign w:val="subscript"/>
          <w:lang w:val="en-GB"/>
        </w:rPr>
        <w:t>S</w:t>
      </w:r>
      <w:r w:rsidRPr="000A02C8">
        <w:rPr>
          <w:lang w:val="en-GB"/>
        </w:rPr>
        <w:t xml:space="preserve"> errors was 15%, and the median coefficient of variability was 10%. We did not attempt to propagate these uncertainties through our analysis, given their variable origin and incomplete nature, but a more complete treatment of uncertainty</w:t>
      </w:r>
      <w:r w:rsidRPr="000A02C8">
        <w:rPr>
          <w:vertAlign w:val="superscript"/>
          <w:lang w:val="en-GB"/>
        </w:rPr>
        <w:t>42</w:t>
      </w:r>
      <w:r w:rsidRPr="000A02C8">
        <w:rPr>
          <w:lang w:val="en-GB"/>
        </w:rPr>
        <w:t xml:space="preserve"> will be important for testing the robustness of our results in the future.</w:t>
      </w:r>
    </w:p>
    <w:p w14:paraId="009681D8" w14:textId="77777777" w:rsidR="000A02C8" w:rsidRPr="000A02C8" w:rsidRDefault="000A02C8" w:rsidP="000A02C8">
      <w:pPr>
        <w:rPr>
          <w:b/>
          <w:lang w:val="en-GB"/>
        </w:rPr>
      </w:pPr>
      <w:r w:rsidRPr="000A02C8">
        <w:rPr>
          <w:b/>
          <w:lang w:val="en-GB"/>
        </w:rPr>
        <w:t>Sensitivity analyses</w:t>
      </w:r>
    </w:p>
    <w:p w14:paraId="28FFF889" w14:textId="77777777" w:rsidR="000A02C8" w:rsidRPr="000A02C8" w:rsidRDefault="000A02C8" w:rsidP="000A02C8">
      <w:pPr>
        <w:rPr>
          <w:lang w:val="en-GB"/>
        </w:rPr>
      </w:pPr>
      <w:r w:rsidRPr="000A02C8">
        <w:rPr>
          <w:lang w:val="en-GB"/>
        </w:rPr>
        <w:t>We performed a number of tests to assess the robustness of our findings. To test whether the findings in Fig. 1 were an artefact of the 1989–2014 period chosen, the model summarized in Table 1 was repeatedly fitted to the SRDB dataset, as filtered with various first and final year assumptions (that is, the earliest and latest measurement allowed). We found that these results were not sensitive to choice of first and last years unless the timespan of the data was dramatically shortened (by at least 50%; Extended Data Fig. 1).</w:t>
      </w:r>
    </w:p>
    <w:p w14:paraId="7EEE7B08" w14:textId="77777777" w:rsidR="000A02C8" w:rsidRPr="000A02C8" w:rsidRDefault="000A02C8" w:rsidP="000A02C8">
      <w:pPr>
        <w:rPr>
          <w:lang w:val="en-GB"/>
        </w:rPr>
      </w:pPr>
      <w:r w:rsidRPr="000A02C8">
        <w:rPr>
          <w:lang w:val="en-GB"/>
        </w:rPr>
        <w:t>In addition, because satellites probably miss some large fraction of climate-driven terrestrial GPP increases</w:t>
      </w:r>
      <w:r w:rsidRPr="000A02C8">
        <w:rPr>
          <w:vertAlign w:val="superscript"/>
          <w:lang w:val="en-GB"/>
        </w:rPr>
        <w:t>22</w:t>
      </w:r>
      <w:r w:rsidRPr="000A02C8">
        <w:rPr>
          <w:lang w:val="en-GB"/>
        </w:rPr>
        <w:t>, we examined the robustness of the results in Fig. 2a to this potential problem. First, we quantified the divergence between eddy covariance (FLUXNET) and remotely sensed GPP (Extended Data Fig. 4). Second, we asked how much GPP would satellites have to be missing to invalidate the GPP–respiration trends shown in Fig. 2a using a sensitivity analysis that assumed a very conservative (that is, high) GPP trend</w:t>
      </w:r>
      <w:r w:rsidRPr="000A02C8">
        <w:rPr>
          <w:vertAlign w:val="superscript"/>
          <w:lang w:val="en-GB"/>
        </w:rPr>
        <w:t>43,44</w:t>
      </w:r>
      <w:r w:rsidRPr="000A02C8">
        <w:rPr>
          <w:lang w:val="en-GB"/>
        </w:rPr>
        <w:t xml:space="preserve"> of 0.5% yr</w:t>
      </w:r>
      <w:r w:rsidRPr="000A02C8">
        <w:rPr>
          <w:vertAlign w:val="superscript"/>
          <w:lang w:val="en-GB"/>
        </w:rPr>
        <w:sym w:font="Symbol" w:char="F02D"/>
      </w:r>
      <w:r w:rsidRPr="000A02C8">
        <w:rPr>
          <w:vertAlign w:val="superscript"/>
          <w:lang w:val="en-GB"/>
        </w:rPr>
        <w:t>1</w:t>
      </w:r>
      <w:r w:rsidRPr="000A02C8">
        <w:rPr>
          <w:lang w:val="en-GB"/>
        </w:rPr>
        <w:t xml:space="preserve"> and repeatedly re-fitted the regressions shown in Fig. 2a assuming that satellites missed 0%, 10%, 20%, ..., 100% of this gain (Extended Data Fig. 5). Third, grid-cell-specific mean GPP was extracted from outputs of 15 global models in the ISIMIP</w:t>
      </w:r>
      <w:r w:rsidRPr="000A02C8">
        <w:rPr>
          <w:vertAlign w:val="superscript"/>
          <w:lang w:val="en-GB"/>
        </w:rPr>
        <w:t>23,45</w:t>
      </w:r>
      <w:r w:rsidRPr="000A02C8">
        <w:rPr>
          <w:lang w:val="en-GB"/>
        </w:rPr>
        <w:t xml:space="preserve"> project—which uses community-agreed sets of scenarios with standardized climate variables and socio-economic projections, and whose GPP models include CO</w:t>
      </w:r>
      <w:r w:rsidRPr="000A02C8">
        <w:rPr>
          <w:vertAlign w:val="subscript"/>
          <w:lang w:val="en-GB"/>
        </w:rPr>
        <w:t>2</w:t>
      </w:r>
      <w:r w:rsidRPr="000A02C8">
        <w:rPr>
          <w:lang w:val="en-GB"/>
        </w:rPr>
        <w:t xml:space="preserve"> fertilization—and compared to observed </w:t>
      </w:r>
      <w:r w:rsidRPr="000A02C8">
        <w:rPr>
          <w:i/>
          <w:lang w:val="en-GB"/>
        </w:rPr>
        <w:t>R</w:t>
      </w:r>
      <w:r w:rsidRPr="000A02C8">
        <w:rPr>
          <w:vertAlign w:val="subscript"/>
          <w:lang w:val="en-GB"/>
        </w:rPr>
        <w:t>H</w:t>
      </w:r>
      <w:r w:rsidRPr="000A02C8">
        <w:rPr>
          <w:lang w:val="en-GB"/>
        </w:rPr>
        <w:t xml:space="preserve"> (Fig. 2B).</w:t>
      </w:r>
    </w:p>
    <w:p w14:paraId="1DF2D064" w14:textId="77777777" w:rsidR="000A02C8" w:rsidRPr="000A02C8" w:rsidRDefault="000A02C8" w:rsidP="000A02C8">
      <w:pPr>
        <w:rPr>
          <w:lang w:val="en-GB"/>
        </w:rPr>
      </w:pPr>
      <w:r w:rsidRPr="000A02C8">
        <w:rPr>
          <w:lang w:val="en-GB"/>
        </w:rPr>
        <w:t xml:space="preserve">We also examined whether the inconsistency in longitudinal (site) results (Fig. 2c) fell within the range of what might naturally occur—that is, whether the variability was numerically consistent with the variability in global carbon flux datasets. To do so, we calculated the chance of observing a statistically significant </w:t>
      </w:r>
      <w:r w:rsidRPr="000A02C8">
        <w:rPr>
          <w:i/>
          <w:lang w:val="en-GB"/>
        </w:rPr>
        <w:t>R</w:t>
      </w:r>
      <w:r w:rsidRPr="000A02C8">
        <w:rPr>
          <w:vertAlign w:val="subscript"/>
          <w:lang w:val="en-GB"/>
        </w:rPr>
        <w:t>H</w:t>
      </w:r>
      <w:r w:rsidRPr="000A02C8">
        <w:rPr>
          <w:lang w:val="en-GB"/>
        </w:rPr>
        <w:t xml:space="preserve"> increase at some random location on Earth’s surface over the last 25 years using a global gridded </w:t>
      </w:r>
      <w:r w:rsidRPr="000A02C8">
        <w:rPr>
          <w:i/>
          <w:lang w:val="en-GB"/>
        </w:rPr>
        <w:t>R</w:t>
      </w:r>
      <w:r w:rsidRPr="000A02C8">
        <w:rPr>
          <w:vertAlign w:val="subscript"/>
          <w:lang w:val="en-GB"/>
        </w:rPr>
        <w:t>H</w:t>
      </w:r>
      <w:r w:rsidRPr="000A02C8">
        <w:rPr>
          <w:lang w:val="en-GB"/>
        </w:rPr>
        <w:t xml:space="preserve"> dataset</w:t>
      </w:r>
      <w:r w:rsidRPr="000A02C8">
        <w:rPr>
          <w:vertAlign w:val="superscript"/>
          <w:lang w:val="en-GB"/>
        </w:rPr>
        <w:t>4</w:t>
      </w:r>
      <w:r w:rsidRPr="000A02C8">
        <w:rPr>
          <w:lang w:val="en-GB"/>
        </w:rPr>
        <w:t xml:space="preserve">, by testing for a significant temporal trend in each of its 57,048 terrestrial grid cells. We calculated this probability to be </w:t>
      </w:r>
      <w:r w:rsidRPr="000A02C8">
        <w:rPr>
          <w:lang w:val="en-GB"/>
        </w:rPr>
        <w:lastRenderedPageBreak/>
        <w:t xml:space="preserve">26%: in other words, there would be only a 1-in-4 chance of observing a significant </w:t>
      </w:r>
      <w:r w:rsidRPr="000A02C8">
        <w:rPr>
          <w:i/>
          <w:lang w:val="en-GB"/>
        </w:rPr>
        <w:t>R</w:t>
      </w:r>
      <w:r w:rsidRPr="000A02C8">
        <w:rPr>
          <w:vertAlign w:val="subscript"/>
          <w:lang w:val="en-GB"/>
        </w:rPr>
        <w:t>H</w:t>
      </w:r>
      <w:r w:rsidRPr="000A02C8">
        <w:rPr>
          <w:lang w:val="en-GB"/>
        </w:rPr>
        <w:t xml:space="preserve"> increase even with a quarter-century of perfect data (‘perfect’ in the sense of no random measurement error, as would occur in reality), because the climate-driven </w:t>
      </w:r>
      <w:r w:rsidRPr="000A02C8">
        <w:rPr>
          <w:i/>
          <w:lang w:val="en-GB"/>
        </w:rPr>
        <w:t>R</w:t>
      </w:r>
      <w:r w:rsidRPr="000A02C8">
        <w:rPr>
          <w:vertAlign w:val="subscript"/>
          <w:lang w:val="en-GB"/>
        </w:rPr>
        <w:t>H</w:t>
      </w:r>
      <w:r w:rsidRPr="000A02C8">
        <w:rPr>
          <w:lang w:val="en-GB"/>
        </w:rPr>
        <w:t xml:space="preserve"> increase is small compared to interannual </w:t>
      </w:r>
      <w:r w:rsidRPr="000A02C8">
        <w:rPr>
          <w:i/>
          <w:lang w:val="en-GB"/>
        </w:rPr>
        <w:t>R</w:t>
      </w:r>
      <w:r w:rsidRPr="000A02C8">
        <w:rPr>
          <w:vertAlign w:val="subscript"/>
          <w:lang w:val="en-GB"/>
        </w:rPr>
        <w:t>H</w:t>
      </w:r>
      <w:r w:rsidRPr="000A02C8">
        <w:rPr>
          <w:lang w:val="en-GB"/>
        </w:rPr>
        <w:t xml:space="preserve"> variation. The probability of observing a statistically significant </w:t>
      </w:r>
      <w:r w:rsidRPr="000A02C8">
        <w:rPr>
          <w:i/>
          <w:lang w:val="en-GB"/>
        </w:rPr>
        <w:t>R</w:t>
      </w:r>
      <w:r w:rsidRPr="000A02C8">
        <w:rPr>
          <w:vertAlign w:val="subscript"/>
          <w:lang w:val="en-GB"/>
        </w:rPr>
        <w:t>H</w:t>
      </w:r>
      <w:r w:rsidRPr="000A02C8">
        <w:rPr>
          <w:lang w:val="en-GB"/>
        </w:rPr>
        <w:t xml:space="preserve"> increase using only the last 10 years’ data, comparable to the record length of most of the 13 longitudinal sites (Fig. 2c), was only 5%. A parallel exercise was performed with the global GPP datasets and yielded similar results. We also compared the sites’ location in climate change space with that of the overall Fig. 1 dataset (Extended Data Fig. 9).</w:t>
      </w:r>
    </w:p>
    <w:p w14:paraId="07314C8C" w14:textId="77777777" w:rsidR="000A02C8" w:rsidRPr="000A02C8" w:rsidRDefault="000A02C8" w:rsidP="000A02C8">
      <w:pPr>
        <w:rPr>
          <w:lang w:val="en-GB"/>
        </w:rPr>
      </w:pPr>
      <w:r w:rsidRPr="000A02C8">
        <w:rPr>
          <w:lang w:val="en-GB"/>
        </w:rPr>
        <w:t xml:space="preserve">Finally, we performed a bootstrap analysis to quantify whether the FLUXNET data subset (that included GPP measurements made in the same study site and year as site-specific </w:t>
      </w:r>
      <w:r w:rsidRPr="000A02C8">
        <w:rPr>
          <w:i/>
          <w:lang w:val="en-GB"/>
        </w:rPr>
        <w:t>R</w:t>
      </w:r>
      <w:r w:rsidRPr="000A02C8">
        <w:rPr>
          <w:vertAlign w:val="subscript"/>
          <w:lang w:val="en-GB"/>
        </w:rPr>
        <w:t>S</w:t>
      </w:r>
      <w:r w:rsidRPr="000A02C8">
        <w:rPr>
          <w:lang w:val="en-GB"/>
        </w:rPr>
        <w:t xml:space="preserve"> measurements in the SRDB) was adequate, as this was a small dataset (</w:t>
      </w:r>
      <w:r w:rsidRPr="000A02C8">
        <w:rPr>
          <w:i/>
          <w:lang w:val="en-GB"/>
        </w:rPr>
        <w:t>N</w:t>
      </w:r>
      <w:r w:rsidRPr="000A02C8">
        <w:rPr>
          <w:lang w:val="en-GB"/>
        </w:rPr>
        <w:t xml:space="preserve"> = 106 site-years, 19 sites) dominated by one site (Harvard Forest, with 56% of the available data). What was the likelihood that this dataset is simply too small to detect signals of rising </w:t>
      </w:r>
      <w:r w:rsidRPr="000A02C8">
        <w:rPr>
          <w:i/>
          <w:lang w:val="en-GB"/>
        </w:rPr>
        <w:t>R</w:t>
      </w:r>
      <w:r w:rsidRPr="000A02C8">
        <w:rPr>
          <w:vertAlign w:val="subscript"/>
          <w:lang w:val="en-GB"/>
        </w:rPr>
        <w:t>H</w:t>
      </w:r>
      <w:r w:rsidRPr="000A02C8">
        <w:rPr>
          <w:lang w:val="en-GB"/>
        </w:rPr>
        <w:t>, given site-to-site variability in climate and carbon dynamics? To answer this we made different random draws from the original dataset, with 1,000 bootstrap draws per fraction of artificial no-trend data (Extended Data Figs. 7 and 8).</w:t>
      </w:r>
    </w:p>
    <w:p w14:paraId="09523D87" w14:textId="77777777" w:rsidR="000A02C8" w:rsidRPr="000A02C8" w:rsidRDefault="000A02C8" w:rsidP="000A02C8">
      <w:pPr>
        <w:rPr>
          <w:b/>
          <w:lang w:val="en-GB"/>
        </w:rPr>
      </w:pPr>
      <w:r w:rsidRPr="000A02C8">
        <w:rPr>
          <w:b/>
          <w:lang w:val="en-GB"/>
        </w:rPr>
        <w:t>Code and data availability</w:t>
      </w:r>
    </w:p>
    <w:p w14:paraId="330F0D08" w14:textId="77777777" w:rsidR="000A02C8" w:rsidRPr="000A02C8" w:rsidRDefault="000A02C8" w:rsidP="000A02C8">
      <w:pPr>
        <w:rPr>
          <w:lang w:val="en-GB"/>
        </w:rPr>
      </w:pPr>
      <w:r w:rsidRPr="000A02C8">
        <w:rPr>
          <w:lang w:val="en-GB"/>
        </w:rPr>
        <w:t>The R language and environment for statistical computing</w:t>
      </w:r>
      <w:r w:rsidRPr="000A02C8">
        <w:rPr>
          <w:vertAlign w:val="superscript"/>
          <w:lang w:val="en-GB"/>
        </w:rPr>
        <w:t>46</w:t>
      </w:r>
      <w:r w:rsidRPr="000A02C8">
        <w:rPr>
          <w:lang w:val="en-GB"/>
        </w:rPr>
        <w:t xml:space="preserve"> version 3.4.3 was used for all analyses. Code and data to reproduce all results are available at https://github.com/bpbond/rh-changes.</w:t>
      </w:r>
    </w:p>
    <w:p w14:paraId="6373AD18" w14:textId="77777777" w:rsidR="000A02C8" w:rsidRPr="000A02C8" w:rsidRDefault="000A02C8" w:rsidP="000A02C8">
      <w:pPr>
        <w:rPr>
          <w:lang w:val="en-GB"/>
        </w:rPr>
      </w:pPr>
      <w:r w:rsidRPr="000A02C8">
        <w:rPr>
          <w:lang w:val="en-GB"/>
        </w:rPr>
        <w:t>31.</w:t>
      </w:r>
      <w:r w:rsidRPr="000A02C8">
        <w:rPr>
          <w:lang w:val="en-GB"/>
        </w:rPr>
        <w:tab/>
        <w:t xml:space="preserve">Wayson, C. A., Randolph, J. C., Hanson, P. J., Grimmond, C. S. B. &amp; Schmid, H. P. Comparison of soil respiration methods in a mid-latitude deciduous forest. </w:t>
      </w:r>
      <w:r w:rsidRPr="000A02C8">
        <w:rPr>
          <w:i/>
          <w:lang w:val="en-GB"/>
        </w:rPr>
        <w:t>Biogeochemistry</w:t>
      </w:r>
      <w:r w:rsidRPr="000A02C8">
        <w:rPr>
          <w:lang w:val="en-GB"/>
        </w:rPr>
        <w:t xml:space="preserve"> </w:t>
      </w:r>
      <w:r w:rsidRPr="000A02C8">
        <w:rPr>
          <w:b/>
          <w:lang w:val="en-GB"/>
        </w:rPr>
        <w:t>80</w:t>
      </w:r>
      <w:r w:rsidRPr="000A02C8">
        <w:rPr>
          <w:lang w:val="en-GB"/>
        </w:rPr>
        <w:t xml:space="preserve">, 173–189 (2006). </w:t>
      </w:r>
    </w:p>
    <w:p w14:paraId="67C44C9B" w14:textId="77777777" w:rsidR="000A02C8" w:rsidRPr="000A02C8" w:rsidRDefault="000A02C8" w:rsidP="000A02C8">
      <w:pPr>
        <w:rPr>
          <w:lang w:val="en-GB"/>
        </w:rPr>
      </w:pPr>
      <w:r w:rsidRPr="000A02C8">
        <w:rPr>
          <w:lang w:val="en-GB"/>
        </w:rPr>
        <w:t>32.</w:t>
      </w:r>
      <w:r w:rsidRPr="000A02C8">
        <w:rPr>
          <w:lang w:val="en-GB"/>
        </w:rPr>
        <w:tab/>
        <w:t xml:space="preserve">Reichstein, M. </w:t>
      </w:r>
      <w:r w:rsidRPr="000A02C8">
        <w:rPr>
          <w:i/>
          <w:lang w:val="en-GB"/>
        </w:rPr>
        <w:t>et al.</w:t>
      </w:r>
      <w:r w:rsidRPr="000A02C8">
        <w:rPr>
          <w:lang w:val="en-GB"/>
        </w:rPr>
        <w:t xml:space="preserve"> Modeling temporal and large-scale spatial variability of soil respiration from soil water availability, temperature and vegetation productivity indices. </w:t>
      </w:r>
      <w:r w:rsidRPr="000A02C8">
        <w:rPr>
          <w:i/>
          <w:lang w:val="en-GB"/>
        </w:rPr>
        <w:t>Glob. Biogeochem. Cycles</w:t>
      </w:r>
      <w:r w:rsidRPr="000A02C8">
        <w:rPr>
          <w:lang w:val="en-GB"/>
        </w:rPr>
        <w:t xml:space="preserve"> </w:t>
      </w:r>
      <w:r w:rsidRPr="000A02C8">
        <w:rPr>
          <w:b/>
          <w:lang w:val="en-GB"/>
        </w:rPr>
        <w:t>17</w:t>
      </w:r>
      <w:r w:rsidRPr="000A02C8">
        <w:rPr>
          <w:lang w:val="en-GB"/>
        </w:rPr>
        <w:t>, 1104 (2003).</w:t>
      </w:r>
    </w:p>
    <w:p w14:paraId="70BBBCCF" w14:textId="77777777" w:rsidR="000A02C8" w:rsidRPr="000A02C8" w:rsidRDefault="000A02C8" w:rsidP="000A02C8">
      <w:pPr>
        <w:rPr>
          <w:lang w:val="en-GB"/>
        </w:rPr>
      </w:pPr>
      <w:r w:rsidRPr="000A02C8">
        <w:rPr>
          <w:lang w:val="en-GB"/>
        </w:rPr>
        <w:t>33.</w:t>
      </w:r>
      <w:r w:rsidRPr="000A02C8">
        <w:rPr>
          <w:lang w:val="en-GB"/>
        </w:rPr>
        <w:tab/>
        <w:t xml:space="preserve">Osborn, T. J. &amp; Jones, P. D. The CRUTEM4 land-surface air temperature data set: construction, previous versions and dissemination via Google Earth. </w:t>
      </w:r>
      <w:r w:rsidRPr="000A02C8">
        <w:rPr>
          <w:i/>
          <w:lang w:val="en-GB"/>
        </w:rPr>
        <w:t>Earth Syst. Sci. Data</w:t>
      </w:r>
      <w:r w:rsidRPr="000A02C8">
        <w:rPr>
          <w:lang w:val="en-GB"/>
        </w:rPr>
        <w:t xml:space="preserve"> </w:t>
      </w:r>
      <w:r w:rsidRPr="000A02C8">
        <w:rPr>
          <w:b/>
          <w:lang w:val="en-GB"/>
        </w:rPr>
        <w:t>6</w:t>
      </w:r>
      <w:r w:rsidRPr="000A02C8">
        <w:rPr>
          <w:lang w:val="en-GB"/>
        </w:rPr>
        <w:t xml:space="preserve">, 61–68 (2014). </w:t>
      </w:r>
    </w:p>
    <w:p w14:paraId="6D473D9E" w14:textId="77777777" w:rsidR="000A02C8" w:rsidRPr="000A02C8" w:rsidRDefault="000A02C8" w:rsidP="000A02C8">
      <w:pPr>
        <w:rPr>
          <w:lang w:val="en-GB"/>
        </w:rPr>
      </w:pPr>
      <w:r w:rsidRPr="000A02C8">
        <w:rPr>
          <w:lang w:val="en-GB"/>
        </w:rPr>
        <w:t>34.</w:t>
      </w:r>
      <w:r w:rsidRPr="000A02C8">
        <w:rPr>
          <w:lang w:val="en-GB"/>
        </w:rPr>
        <w:tab/>
        <w:t xml:space="preserve">Dorigo, W. </w:t>
      </w:r>
      <w:r w:rsidRPr="000A02C8">
        <w:rPr>
          <w:i/>
          <w:lang w:val="en-GB"/>
        </w:rPr>
        <w:t>et al.</w:t>
      </w:r>
      <w:r w:rsidRPr="000A02C8">
        <w:rPr>
          <w:lang w:val="en-GB"/>
        </w:rPr>
        <w:t xml:space="preserve"> Evaluating global trends (1988–2010) in harmonized multi-satellite surface soil moisture. </w:t>
      </w:r>
      <w:r w:rsidRPr="000A02C8">
        <w:rPr>
          <w:i/>
          <w:lang w:val="en-GB"/>
        </w:rPr>
        <w:t>Geophys. Res. Lett.</w:t>
      </w:r>
      <w:r w:rsidRPr="000A02C8">
        <w:rPr>
          <w:lang w:val="en-GB"/>
        </w:rPr>
        <w:t xml:space="preserve"> </w:t>
      </w:r>
      <w:r w:rsidRPr="000A02C8">
        <w:rPr>
          <w:b/>
          <w:lang w:val="en-GB"/>
        </w:rPr>
        <w:t>39</w:t>
      </w:r>
      <w:r w:rsidRPr="000A02C8">
        <w:rPr>
          <w:lang w:val="en-GB"/>
        </w:rPr>
        <w:t xml:space="preserve">, L18405 (2012). </w:t>
      </w:r>
    </w:p>
    <w:p w14:paraId="6113D04E" w14:textId="77777777" w:rsidR="000A02C8" w:rsidRPr="000A02C8" w:rsidRDefault="000A02C8" w:rsidP="000A02C8">
      <w:pPr>
        <w:rPr>
          <w:lang w:val="en-GB"/>
        </w:rPr>
      </w:pPr>
      <w:r w:rsidRPr="000A02C8">
        <w:rPr>
          <w:lang w:val="en-GB"/>
        </w:rPr>
        <w:t>35.</w:t>
      </w:r>
      <w:r w:rsidRPr="000A02C8">
        <w:rPr>
          <w:lang w:val="en-GB"/>
        </w:rPr>
        <w:tab/>
        <w:t xml:space="preserve">Hengl, T. </w:t>
      </w:r>
      <w:r w:rsidRPr="000A02C8">
        <w:rPr>
          <w:i/>
          <w:lang w:val="en-GB"/>
        </w:rPr>
        <w:t>et al.</w:t>
      </w:r>
      <w:r w:rsidRPr="000A02C8">
        <w:rPr>
          <w:lang w:val="en-GB"/>
        </w:rPr>
        <w:t xml:space="preserve"> SoilGrids1km — global soil information based on automated mapping. </w:t>
      </w:r>
      <w:r w:rsidRPr="000A02C8">
        <w:rPr>
          <w:i/>
          <w:lang w:val="en-GB"/>
        </w:rPr>
        <w:t>PLoS One</w:t>
      </w:r>
      <w:r w:rsidRPr="000A02C8">
        <w:rPr>
          <w:lang w:val="en-GB"/>
        </w:rPr>
        <w:t xml:space="preserve"> </w:t>
      </w:r>
      <w:r w:rsidRPr="000A02C8">
        <w:rPr>
          <w:b/>
          <w:lang w:val="en-GB"/>
        </w:rPr>
        <w:t>9</w:t>
      </w:r>
      <w:r w:rsidRPr="000A02C8">
        <w:rPr>
          <w:lang w:val="en-GB"/>
        </w:rPr>
        <w:t xml:space="preserve">, e105992 (2014). </w:t>
      </w:r>
    </w:p>
    <w:p w14:paraId="502B2E8E" w14:textId="77777777" w:rsidR="000A02C8" w:rsidRPr="000A02C8" w:rsidRDefault="000A02C8" w:rsidP="000A02C8">
      <w:pPr>
        <w:rPr>
          <w:lang w:val="en-GB"/>
        </w:rPr>
      </w:pPr>
      <w:r w:rsidRPr="000A02C8">
        <w:rPr>
          <w:lang w:val="en-GB"/>
        </w:rPr>
        <w:t>36.</w:t>
      </w:r>
      <w:r w:rsidRPr="000A02C8">
        <w:rPr>
          <w:lang w:val="en-GB"/>
        </w:rPr>
        <w:tab/>
        <w:t xml:space="preserve">Ito, A. A historical meta-analysis of global terrestrial net primary productivity: Are estimates converging? </w:t>
      </w:r>
      <w:r w:rsidRPr="000A02C8">
        <w:rPr>
          <w:i/>
          <w:lang w:val="en-GB"/>
        </w:rPr>
        <w:t>Glob. Change Biol.</w:t>
      </w:r>
      <w:r w:rsidRPr="000A02C8">
        <w:rPr>
          <w:lang w:val="en-GB"/>
        </w:rPr>
        <w:t xml:space="preserve"> </w:t>
      </w:r>
      <w:r w:rsidRPr="000A02C8">
        <w:rPr>
          <w:b/>
          <w:lang w:val="en-GB"/>
        </w:rPr>
        <w:t>17</w:t>
      </w:r>
      <w:r w:rsidRPr="000A02C8">
        <w:rPr>
          <w:lang w:val="en-GB"/>
        </w:rPr>
        <w:t xml:space="preserve">, 3161–3175 (2011). </w:t>
      </w:r>
    </w:p>
    <w:p w14:paraId="23A5DED8" w14:textId="77777777" w:rsidR="000A02C8" w:rsidRPr="000A02C8" w:rsidRDefault="000A02C8" w:rsidP="000A02C8">
      <w:pPr>
        <w:rPr>
          <w:lang w:val="en-GB"/>
        </w:rPr>
      </w:pPr>
      <w:r w:rsidRPr="000A02C8">
        <w:rPr>
          <w:lang w:val="en-GB"/>
        </w:rPr>
        <w:t>37.</w:t>
      </w:r>
      <w:r w:rsidRPr="000A02C8">
        <w:rPr>
          <w:lang w:val="en-GB"/>
        </w:rPr>
        <w:tab/>
        <w:t xml:space="preserve">Frankenberg, C. </w:t>
      </w:r>
      <w:r w:rsidRPr="000A02C8">
        <w:rPr>
          <w:i/>
          <w:lang w:val="en-GB"/>
        </w:rPr>
        <w:t>et al.</w:t>
      </w:r>
      <w:r w:rsidRPr="000A02C8">
        <w:rPr>
          <w:lang w:val="en-GB"/>
        </w:rPr>
        <w:t xml:space="preserve"> New global observations of the terrestrial carbon cycle from GOSAT: patterns of plant fluorescence with gross primary productivity. </w:t>
      </w:r>
      <w:r w:rsidRPr="000A02C8">
        <w:rPr>
          <w:i/>
          <w:lang w:val="en-GB"/>
        </w:rPr>
        <w:t>Geophys. Res. Lett.</w:t>
      </w:r>
      <w:r w:rsidRPr="000A02C8">
        <w:rPr>
          <w:lang w:val="en-GB"/>
        </w:rPr>
        <w:t xml:space="preserve"> </w:t>
      </w:r>
      <w:r w:rsidRPr="000A02C8">
        <w:rPr>
          <w:b/>
          <w:lang w:val="en-GB"/>
        </w:rPr>
        <w:t>38</w:t>
      </w:r>
      <w:r w:rsidRPr="000A02C8">
        <w:rPr>
          <w:lang w:val="en-GB"/>
        </w:rPr>
        <w:t xml:space="preserve">, L17706 (2011). </w:t>
      </w:r>
    </w:p>
    <w:p w14:paraId="2D62D578" w14:textId="77777777" w:rsidR="000A02C8" w:rsidRPr="000A02C8" w:rsidRDefault="000A02C8" w:rsidP="000A02C8">
      <w:pPr>
        <w:rPr>
          <w:lang w:val="en-GB"/>
        </w:rPr>
      </w:pPr>
      <w:r w:rsidRPr="000A02C8">
        <w:rPr>
          <w:lang w:val="en-GB"/>
        </w:rPr>
        <w:t>38.</w:t>
      </w:r>
      <w:r w:rsidRPr="000A02C8">
        <w:rPr>
          <w:lang w:val="en-GB"/>
        </w:rPr>
        <w:tab/>
        <w:t xml:space="preserve">Joiner, J. </w:t>
      </w:r>
      <w:r w:rsidRPr="000A02C8">
        <w:rPr>
          <w:i/>
          <w:lang w:val="en-GB"/>
        </w:rPr>
        <w:t>et al.</w:t>
      </w:r>
      <w:r w:rsidRPr="000A02C8">
        <w:rPr>
          <w:lang w:val="en-GB"/>
        </w:rPr>
        <w:t xml:space="preserve"> Global monitoring of terrestrial chlorophyll fluorescence from moderate-spectral-resolution near-infrared satellite measurements: methodology, simulations, and application to GOME-2. </w:t>
      </w:r>
      <w:r w:rsidRPr="000A02C8">
        <w:rPr>
          <w:i/>
          <w:lang w:val="en-GB"/>
        </w:rPr>
        <w:t>Atmos. Meas. Tech.</w:t>
      </w:r>
      <w:r w:rsidRPr="000A02C8">
        <w:rPr>
          <w:lang w:val="en-GB"/>
        </w:rPr>
        <w:t xml:space="preserve"> </w:t>
      </w:r>
      <w:r w:rsidRPr="000A02C8">
        <w:rPr>
          <w:b/>
          <w:lang w:val="en-GB"/>
        </w:rPr>
        <w:t>6</w:t>
      </w:r>
      <w:r w:rsidRPr="000A02C8">
        <w:rPr>
          <w:lang w:val="en-GB"/>
        </w:rPr>
        <w:t xml:space="preserve">, 2803–2823 (2013). </w:t>
      </w:r>
    </w:p>
    <w:p w14:paraId="43A41DA2" w14:textId="77777777" w:rsidR="000A02C8" w:rsidRPr="000A02C8" w:rsidRDefault="000A02C8" w:rsidP="000A02C8">
      <w:pPr>
        <w:rPr>
          <w:lang w:val="en-GB"/>
        </w:rPr>
      </w:pPr>
      <w:r w:rsidRPr="000A02C8">
        <w:rPr>
          <w:lang w:val="en-GB"/>
        </w:rPr>
        <w:t>39.</w:t>
      </w:r>
      <w:r w:rsidRPr="000A02C8">
        <w:rPr>
          <w:lang w:val="en-GB"/>
        </w:rPr>
        <w:tab/>
        <w:t xml:space="preserve">Köhler, P., Guanter, L. &amp; Joiner, J. A linear method for the retrieval of sun-induced chlorophyll fluorescence from GOME-2 and SCIAMACHY data. </w:t>
      </w:r>
      <w:r w:rsidRPr="000A02C8">
        <w:rPr>
          <w:i/>
          <w:lang w:val="en-GB"/>
        </w:rPr>
        <w:t>Atmos. Meas. Tech.</w:t>
      </w:r>
      <w:r w:rsidRPr="000A02C8">
        <w:rPr>
          <w:lang w:val="en-GB"/>
        </w:rPr>
        <w:t xml:space="preserve"> </w:t>
      </w:r>
      <w:r w:rsidRPr="000A02C8">
        <w:rPr>
          <w:b/>
          <w:lang w:val="en-GB"/>
        </w:rPr>
        <w:t>8</w:t>
      </w:r>
      <w:r w:rsidRPr="000A02C8">
        <w:rPr>
          <w:lang w:val="en-GB"/>
        </w:rPr>
        <w:t xml:space="preserve">, 2589–2608 (2015). </w:t>
      </w:r>
    </w:p>
    <w:p w14:paraId="0A119CCE" w14:textId="77777777" w:rsidR="000A02C8" w:rsidRPr="000A02C8" w:rsidRDefault="000A02C8" w:rsidP="000A02C8">
      <w:pPr>
        <w:rPr>
          <w:lang w:val="en-GB"/>
        </w:rPr>
      </w:pPr>
      <w:r w:rsidRPr="000A02C8">
        <w:rPr>
          <w:lang w:val="en-GB"/>
        </w:rPr>
        <w:t>40.</w:t>
      </w:r>
      <w:r w:rsidRPr="000A02C8">
        <w:rPr>
          <w:lang w:val="en-GB"/>
        </w:rPr>
        <w:tab/>
        <w:t xml:space="preserve">Chapin, F. S. </w:t>
      </w:r>
      <w:r w:rsidRPr="000A02C8">
        <w:rPr>
          <w:i/>
          <w:lang w:val="en-GB"/>
        </w:rPr>
        <w:t>et al.</w:t>
      </w:r>
      <w:r w:rsidRPr="000A02C8">
        <w:rPr>
          <w:lang w:val="en-GB"/>
        </w:rPr>
        <w:t xml:space="preserve"> Reconciling carbon-cycle concepts, terminology, and methods. </w:t>
      </w:r>
      <w:r w:rsidRPr="000A02C8">
        <w:rPr>
          <w:i/>
          <w:lang w:val="en-GB"/>
        </w:rPr>
        <w:t>Ecosystems</w:t>
      </w:r>
      <w:r w:rsidRPr="000A02C8">
        <w:rPr>
          <w:lang w:val="en-GB"/>
        </w:rPr>
        <w:t xml:space="preserve"> </w:t>
      </w:r>
      <w:r w:rsidRPr="000A02C8">
        <w:rPr>
          <w:b/>
          <w:lang w:val="en-GB"/>
        </w:rPr>
        <w:t>9</w:t>
      </w:r>
      <w:r w:rsidRPr="000A02C8">
        <w:rPr>
          <w:lang w:val="en-GB"/>
        </w:rPr>
        <w:t xml:space="preserve">, 1041–1050 (2006). </w:t>
      </w:r>
    </w:p>
    <w:p w14:paraId="60B95337" w14:textId="77777777" w:rsidR="000A02C8" w:rsidRPr="000A02C8" w:rsidRDefault="000A02C8" w:rsidP="000A02C8">
      <w:pPr>
        <w:rPr>
          <w:lang w:val="en-GB"/>
        </w:rPr>
      </w:pPr>
      <w:r w:rsidRPr="000A02C8">
        <w:rPr>
          <w:lang w:val="en-GB"/>
        </w:rPr>
        <w:lastRenderedPageBreak/>
        <w:t>41.</w:t>
      </w:r>
      <w:r w:rsidRPr="000A02C8">
        <w:rPr>
          <w:lang w:val="en-GB"/>
        </w:rPr>
        <w:tab/>
        <w:t xml:space="preserve">Fernandes, R., Leblanc, S. G. Parametric (modified least squares) and non-parametric (Theil–Sen) linear regressions for predicting biophysical parameters in the presence of measurement errors. </w:t>
      </w:r>
      <w:r w:rsidRPr="000A02C8">
        <w:rPr>
          <w:i/>
          <w:lang w:val="en-GB"/>
        </w:rPr>
        <w:t>Remote Sens. Environ.</w:t>
      </w:r>
      <w:r w:rsidRPr="000A02C8">
        <w:rPr>
          <w:lang w:val="en-GB"/>
        </w:rPr>
        <w:t xml:space="preserve"> </w:t>
      </w:r>
      <w:r w:rsidRPr="000A02C8">
        <w:rPr>
          <w:b/>
          <w:lang w:val="en-GB"/>
        </w:rPr>
        <w:t>95</w:t>
      </w:r>
      <w:r w:rsidRPr="000A02C8">
        <w:rPr>
          <w:lang w:val="en-GB"/>
        </w:rPr>
        <w:t xml:space="preserve">, 303–316 (2005). </w:t>
      </w:r>
    </w:p>
    <w:p w14:paraId="40BA50A7" w14:textId="77777777" w:rsidR="000A02C8" w:rsidRPr="000A02C8" w:rsidRDefault="000A02C8" w:rsidP="000A02C8">
      <w:pPr>
        <w:rPr>
          <w:lang w:val="en-GB"/>
        </w:rPr>
      </w:pPr>
      <w:r w:rsidRPr="000A02C8">
        <w:rPr>
          <w:lang w:val="en-GB"/>
        </w:rPr>
        <w:t>42.</w:t>
      </w:r>
      <w:r w:rsidRPr="000A02C8">
        <w:rPr>
          <w:lang w:val="en-GB"/>
        </w:rPr>
        <w:tab/>
        <w:t xml:space="preserve">Xu, M. &amp; Shang, H. Contribution of soil respiration to the global carbon equation. </w:t>
      </w:r>
      <w:r w:rsidRPr="000A02C8">
        <w:rPr>
          <w:i/>
          <w:lang w:val="en-GB"/>
        </w:rPr>
        <w:t>J. Plant Physiol.</w:t>
      </w:r>
      <w:r w:rsidRPr="000A02C8">
        <w:rPr>
          <w:lang w:val="en-GB"/>
        </w:rPr>
        <w:t xml:space="preserve"> </w:t>
      </w:r>
      <w:r w:rsidRPr="000A02C8">
        <w:rPr>
          <w:b/>
          <w:lang w:val="en-GB"/>
        </w:rPr>
        <w:t>203</w:t>
      </w:r>
      <w:r w:rsidRPr="000A02C8">
        <w:rPr>
          <w:lang w:val="en-GB"/>
        </w:rPr>
        <w:t xml:space="preserve">, 16–28 (2016). </w:t>
      </w:r>
    </w:p>
    <w:p w14:paraId="46B4F12E" w14:textId="77777777" w:rsidR="000A02C8" w:rsidRPr="000A02C8" w:rsidRDefault="000A02C8" w:rsidP="000A02C8">
      <w:pPr>
        <w:rPr>
          <w:lang w:val="en-GB"/>
        </w:rPr>
      </w:pPr>
      <w:r w:rsidRPr="000A02C8">
        <w:rPr>
          <w:lang w:val="en-GB"/>
        </w:rPr>
        <w:t>43.</w:t>
      </w:r>
      <w:r w:rsidRPr="000A02C8">
        <w:rPr>
          <w:lang w:val="en-GB"/>
        </w:rPr>
        <w:tab/>
        <w:t xml:space="preserve">Ito, A. </w:t>
      </w:r>
      <w:r w:rsidRPr="000A02C8">
        <w:rPr>
          <w:i/>
          <w:lang w:val="en-GB"/>
        </w:rPr>
        <w:t>et al.</w:t>
      </w:r>
      <w:r w:rsidRPr="000A02C8">
        <w:rPr>
          <w:lang w:val="en-GB"/>
        </w:rPr>
        <w:t xml:space="preserve"> Photosynthetic productivity and its efficiencies in ISIMIP2a biome models: benchmarking for impact assessment studies. </w:t>
      </w:r>
      <w:r w:rsidRPr="000A02C8">
        <w:rPr>
          <w:i/>
          <w:lang w:val="en-GB"/>
        </w:rPr>
        <w:t>Environ. Res. Lett.</w:t>
      </w:r>
      <w:r w:rsidRPr="000A02C8">
        <w:rPr>
          <w:lang w:val="en-GB"/>
        </w:rPr>
        <w:t xml:space="preserve"> </w:t>
      </w:r>
      <w:r w:rsidRPr="000A02C8">
        <w:rPr>
          <w:b/>
          <w:lang w:val="en-GB"/>
        </w:rPr>
        <w:t>12</w:t>
      </w:r>
      <w:r w:rsidRPr="000A02C8">
        <w:rPr>
          <w:lang w:val="en-GB"/>
        </w:rPr>
        <w:t xml:space="preserve">, 085001 (2017). </w:t>
      </w:r>
    </w:p>
    <w:p w14:paraId="26955BBD" w14:textId="77777777" w:rsidR="000A02C8" w:rsidRPr="000A02C8" w:rsidRDefault="000A02C8" w:rsidP="000A02C8">
      <w:pPr>
        <w:rPr>
          <w:lang w:val="en-GB"/>
        </w:rPr>
      </w:pPr>
      <w:r w:rsidRPr="000A02C8">
        <w:rPr>
          <w:lang w:val="en-GB"/>
        </w:rPr>
        <w:t>44.</w:t>
      </w:r>
      <w:r w:rsidRPr="000A02C8">
        <w:rPr>
          <w:lang w:val="en-GB"/>
        </w:rPr>
        <w:tab/>
        <w:t xml:space="preserve">Kolby Smith, W. </w:t>
      </w:r>
      <w:r w:rsidRPr="000A02C8">
        <w:rPr>
          <w:i/>
          <w:lang w:val="en-GB"/>
        </w:rPr>
        <w:t>et al.</w:t>
      </w:r>
      <w:r w:rsidRPr="000A02C8">
        <w:rPr>
          <w:lang w:val="en-GB"/>
        </w:rPr>
        <w:t xml:space="preserve"> Large divergence of satellite and Earth system model estimates of global terrestrial CO</w:t>
      </w:r>
      <w:r w:rsidRPr="000A02C8">
        <w:rPr>
          <w:vertAlign w:val="subscript"/>
          <w:lang w:val="en-GB"/>
        </w:rPr>
        <w:t>2</w:t>
      </w:r>
      <w:r w:rsidRPr="000A02C8">
        <w:rPr>
          <w:lang w:val="en-GB"/>
        </w:rPr>
        <w:t xml:space="preserve"> fertilization. </w:t>
      </w:r>
      <w:r w:rsidRPr="000A02C8">
        <w:rPr>
          <w:i/>
          <w:lang w:val="en-GB"/>
        </w:rPr>
        <w:t>Nat. Clim. Chang.</w:t>
      </w:r>
      <w:r w:rsidRPr="000A02C8">
        <w:rPr>
          <w:lang w:val="en-GB"/>
        </w:rPr>
        <w:t xml:space="preserve"> </w:t>
      </w:r>
      <w:r w:rsidRPr="000A02C8">
        <w:rPr>
          <w:b/>
          <w:lang w:val="en-GB"/>
        </w:rPr>
        <w:t>6</w:t>
      </w:r>
      <w:r w:rsidRPr="000A02C8">
        <w:rPr>
          <w:lang w:val="en-GB"/>
        </w:rPr>
        <w:t xml:space="preserve">, 306–310 (2016). </w:t>
      </w:r>
    </w:p>
    <w:p w14:paraId="4AED15F6" w14:textId="77777777" w:rsidR="000A02C8" w:rsidRPr="000A02C8" w:rsidRDefault="000A02C8" w:rsidP="000A02C8">
      <w:pPr>
        <w:rPr>
          <w:lang w:val="en-GB"/>
        </w:rPr>
      </w:pPr>
      <w:r w:rsidRPr="000A02C8">
        <w:rPr>
          <w:lang w:val="en-GB"/>
        </w:rPr>
        <w:t>45.</w:t>
      </w:r>
      <w:r w:rsidRPr="000A02C8">
        <w:rPr>
          <w:lang w:val="en-GB"/>
        </w:rPr>
        <w:tab/>
        <w:t xml:space="preserve">Rosenzweig, C. </w:t>
      </w:r>
      <w:r w:rsidRPr="000A02C8">
        <w:rPr>
          <w:i/>
          <w:lang w:val="en-GB"/>
        </w:rPr>
        <w:t>et al.</w:t>
      </w:r>
      <w:r w:rsidRPr="000A02C8">
        <w:rPr>
          <w:lang w:val="en-GB"/>
        </w:rPr>
        <w:t xml:space="preserve"> Assessing inter-sectoral climate change risks: the role of ISIMIP. </w:t>
      </w:r>
      <w:r w:rsidRPr="000A02C8">
        <w:rPr>
          <w:i/>
          <w:lang w:val="en-GB"/>
        </w:rPr>
        <w:t>Environ. Res. Lett.</w:t>
      </w:r>
      <w:r w:rsidRPr="000A02C8">
        <w:rPr>
          <w:lang w:val="en-GB"/>
        </w:rPr>
        <w:t xml:space="preserve"> </w:t>
      </w:r>
      <w:r w:rsidRPr="000A02C8">
        <w:rPr>
          <w:b/>
          <w:lang w:val="en-GB"/>
        </w:rPr>
        <w:t>12</w:t>
      </w:r>
      <w:r w:rsidRPr="000A02C8">
        <w:rPr>
          <w:lang w:val="en-GB"/>
        </w:rPr>
        <w:t xml:space="preserve">, 010301 (2017). </w:t>
      </w:r>
    </w:p>
    <w:p w14:paraId="04704FF8" w14:textId="77777777" w:rsidR="000A02C8" w:rsidRPr="000A02C8" w:rsidRDefault="000A02C8" w:rsidP="000A02C8">
      <w:pPr>
        <w:rPr>
          <w:lang w:val="en-GB"/>
        </w:rPr>
      </w:pPr>
      <w:r w:rsidRPr="000A02C8">
        <w:rPr>
          <w:lang w:val="en-GB"/>
        </w:rPr>
        <w:t>46.</w:t>
      </w:r>
      <w:r w:rsidRPr="000A02C8">
        <w:rPr>
          <w:lang w:val="en-GB"/>
        </w:rPr>
        <w:tab/>
        <w:t xml:space="preserve">R Development Core Team. </w:t>
      </w:r>
      <w:r w:rsidRPr="000A02C8">
        <w:rPr>
          <w:i/>
          <w:lang w:val="en-GB"/>
        </w:rPr>
        <w:t>R: A Language And Environment For Statistical Computing.</w:t>
      </w:r>
      <w:r w:rsidRPr="000A02C8">
        <w:rPr>
          <w:lang w:val="en-GB"/>
        </w:rPr>
        <w:t xml:space="preserve"> Version 3.3.3 (2017).</w:t>
      </w:r>
    </w:p>
    <w:p w14:paraId="63B88926" w14:textId="77777777" w:rsidR="000A02C8" w:rsidRPr="000A02C8" w:rsidRDefault="000A02C8" w:rsidP="000A02C8">
      <w:pPr>
        <w:rPr>
          <w:b/>
          <w:lang w:val="en-GB"/>
        </w:rPr>
      </w:pPr>
      <w:r w:rsidRPr="000A02C8">
        <w:rPr>
          <w:b/>
          <w:lang w:val="en-GB"/>
        </w:rPr>
        <w:br w:type="page"/>
      </w:r>
    </w:p>
    <w:p w14:paraId="39726F84" w14:textId="77777777" w:rsidR="000A02C8" w:rsidRPr="000A02C8" w:rsidRDefault="000A02C8" w:rsidP="000A02C8">
      <w:pPr>
        <w:rPr>
          <w:lang w:val="en-GB"/>
        </w:rPr>
      </w:pPr>
      <w:r w:rsidRPr="000A02C8">
        <w:rPr>
          <w:b/>
          <w:lang w:val="en-GB"/>
        </w:rPr>
        <w:lastRenderedPageBreak/>
        <w:t>Extended Data Table 1 Coefficients for general model</w:t>
      </w:r>
      <w:r w:rsidRPr="000A02C8">
        <w:rPr>
          <w:vertAlign w:val="superscript"/>
          <w:lang w:val="en-GB"/>
        </w:rPr>
        <w:t>18</w:t>
      </w:r>
      <w:r w:rsidRPr="000A02C8">
        <w:rPr>
          <w:lang w:val="en-GB"/>
        </w:rPr>
        <w:t xml:space="preserve"> </w:t>
      </w:r>
      <w:r w:rsidRPr="000A02C8">
        <w:rPr>
          <w:b/>
          <w:lang w:val="en-GB"/>
        </w:rPr>
        <w:t xml:space="preserve">of relationship between </w:t>
      </w:r>
      <w:r w:rsidRPr="000A02C8">
        <w:rPr>
          <w:b/>
          <w:i/>
          <w:lang w:val="en-GB"/>
        </w:rPr>
        <w:t>R</w:t>
      </w:r>
      <w:r w:rsidRPr="000A02C8">
        <w:rPr>
          <w:b/>
          <w:vertAlign w:val="subscript"/>
          <w:lang w:val="en-GB"/>
        </w:rPr>
        <w:t>S</w:t>
      </w:r>
      <w:r w:rsidRPr="000A02C8">
        <w:rPr>
          <w:b/>
          <w:lang w:val="en-GB"/>
        </w:rPr>
        <w:t xml:space="preserve"> and </w:t>
      </w:r>
      <w:r w:rsidRPr="000A02C8">
        <w:rPr>
          <w:b/>
          <w:i/>
          <w:lang w:val="en-GB"/>
        </w:rPr>
        <w:t>R</w:t>
      </w:r>
      <w:r w:rsidRPr="000A02C8">
        <w:rPr>
          <w:b/>
          <w:vertAlign w:val="subscript"/>
          <w:lang w:val="en-GB"/>
        </w:rPr>
        <w:t>H</w:t>
      </w:r>
      <w:r w:rsidRPr="000A02C8">
        <w:rPr>
          <w:b/>
          <w:lang w:val="en-GB"/>
        </w:rPr>
        <w:t>.</w:t>
      </w:r>
    </w:p>
    <w:p w14:paraId="762CE654" w14:textId="77777777" w:rsidR="000A02C8" w:rsidRPr="000A02C8" w:rsidRDefault="000A02C8" w:rsidP="000A02C8">
      <w:pPr>
        <w:rPr>
          <w:lang w:val="en-GB"/>
        </w:rPr>
      </w:pPr>
      <w:r w:rsidRPr="000A02C8">
        <w:rPr>
          <w:lang w:val="en-GB"/>
        </w:rPr>
        <w:t>A model of form ln(</w:t>
      </w:r>
      <w:r w:rsidRPr="000A02C8">
        <w:rPr>
          <w:i/>
          <w:lang w:val="en-GB"/>
        </w:rPr>
        <w:t>R</w:t>
      </w:r>
      <w:r w:rsidRPr="000A02C8">
        <w:rPr>
          <w:vertAlign w:val="subscript"/>
          <w:lang w:val="en-GB"/>
        </w:rPr>
        <w:t>H</w:t>
      </w:r>
      <w:r w:rsidRPr="000A02C8">
        <w:rPr>
          <w:lang w:val="en-GB"/>
        </w:rPr>
        <w:t>) </w:t>
      </w:r>
      <w:r w:rsidRPr="000A02C8">
        <w:rPr>
          <w:lang w:val="en-GB"/>
        </w:rPr>
        <w:t> ln(</w:t>
      </w:r>
      <w:r w:rsidRPr="000A02C8">
        <w:rPr>
          <w:i/>
          <w:lang w:val="en-GB"/>
        </w:rPr>
        <w:t>R</w:t>
      </w:r>
      <w:r w:rsidRPr="000A02C8">
        <w:rPr>
          <w:vertAlign w:val="subscript"/>
          <w:lang w:val="en-GB"/>
        </w:rPr>
        <w:t>S</w:t>
      </w:r>
      <w:r w:rsidRPr="000A02C8">
        <w:rPr>
          <w:lang w:val="en-GB"/>
        </w:rPr>
        <w:t>)*Year was fitted (following the protocol in ref.</w:t>
      </w:r>
      <w:r w:rsidRPr="000A02C8">
        <w:rPr>
          <w:vertAlign w:val="superscript"/>
          <w:lang w:val="en-GB"/>
        </w:rPr>
        <w:t>18</w:t>
      </w:r>
      <w:r w:rsidRPr="000A02C8">
        <w:rPr>
          <w:lang w:val="en-GB"/>
        </w:rPr>
        <w:t xml:space="preserve">) to the data shown in Fig. 1, with ‘Year’ being the numerical year of measurement. Coefficient name, value and standard error, </w:t>
      </w:r>
      <w:r w:rsidRPr="000A02C8">
        <w:rPr>
          <w:i/>
          <w:lang w:val="en-GB"/>
        </w:rPr>
        <w:t>t</w:t>
      </w:r>
      <w:r w:rsidRPr="000A02C8">
        <w:rPr>
          <w:lang w:val="en-GB"/>
        </w:rPr>
        <w:t xml:space="preserve"> value and </w:t>
      </w:r>
      <w:r w:rsidRPr="000A02C8">
        <w:rPr>
          <w:i/>
          <w:lang w:val="en-GB"/>
        </w:rPr>
        <w:t>P</w:t>
      </w:r>
      <w:r w:rsidRPr="000A02C8">
        <w:rPr>
          <w:lang w:val="en-GB"/>
        </w:rPr>
        <w:t xml:space="preserve"> value are shown. Model residual standard error = 0.335, adjusted </w:t>
      </w:r>
      <w:r w:rsidRPr="000A02C8">
        <w:rPr>
          <w:i/>
          <w:lang w:val="en-GB"/>
        </w:rPr>
        <w:t>R</w:t>
      </w:r>
      <w:r w:rsidRPr="000A02C8">
        <w:rPr>
          <w:vertAlign w:val="superscript"/>
          <w:lang w:val="en-GB"/>
        </w:rPr>
        <w:t>2</w:t>
      </w:r>
      <w:r w:rsidRPr="000A02C8">
        <w:rPr>
          <w:lang w:val="en-GB"/>
        </w:rPr>
        <w:t xml:space="preserve"> = 0.698, </w:t>
      </w:r>
      <w:r w:rsidRPr="000A02C8">
        <w:rPr>
          <w:i/>
          <w:lang w:val="en-GB"/>
        </w:rPr>
        <w:t>F</w:t>
      </w:r>
      <w:r w:rsidRPr="000A02C8">
        <w:rPr>
          <w:vertAlign w:val="subscript"/>
          <w:lang w:val="en-GB"/>
        </w:rPr>
        <w:t>2,317</w:t>
      </w:r>
      <w:r w:rsidRPr="000A02C8">
        <w:rPr>
          <w:lang w:val="en-GB"/>
        </w:rPr>
        <w:t xml:space="preserve"> = 396.6, </w:t>
      </w:r>
      <w:r w:rsidRPr="000A02C8">
        <w:rPr>
          <w:i/>
          <w:lang w:val="en-GB"/>
        </w:rPr>
        <w:t>P</w:t>
      </w:r>
      <w:r w:rsidRPr="000A02C8">
        <w:rPr>
          <w:lang w:val="en-GB"/>
        </w:rPr>
        <w:t> &lt; 0.001, AIC = 212.745.</w:t>
      </w:r>
    </w:p>
    <w:p w14:paraId="338D1A61" w14:textId="77777777" w:rsidR="000A02C8" w:rsidRPr="000A02C8" w:rsidRDefault="000A02C8" w:rsidP="000A02C8">
      <w:pPr>
        <w:rPr>
          <w:lang w:val="en-GB"/>
        </w:rPr>
      </w:pPr>
      <w:r w:rsidRPr="000A02C8">
        <w:rPr>
          <w:b/>
          <w:lang w:val="en-GB"/>
        </w:rPr>
        <w:t>Extended Data Figure 1</w:t>
      </w:r>
      <w:r w:rsidRPr="000A02C8">
        <w:rPr>
          <w:lang w:val="en-GB"/>
        </w:rPr>
        <w:t xml:space="preserve"> </w:t>
      </w:r>
      <w:r w:rsidRPr="000A02C8">
        <w:rPr>
          <w:b/>
          <w:lang w:val="en-GB"/>
        </w:rPr>
        <w:t xml:space="preserve">Effect of dataset temporal span on </w:t>
      </w:r>
      <w:r w:rsidRPr="000A02C8">
        <w:rPr>
          <w:b/>
          <w:i/>
          <w:lang w:val="en-GB"/>
        </w:rPr>
        <w:t>R</w:t>
      </w:r>
      <w:r w:rsidRPr="000A02C8">
        <w:rPr>
          <w:b/>
          <w:vertAlign w:val="subscript"/>
          <w:lang w:val="en-GB"/>
        </w:rPr>
        <w:t>H</w:t>
      </w:r>
      <w:r w:rsidRPr="000A02C8">
        <w:rPr>
          <w:b/>
          <w:lang w:val="en-GB"/>
        </w:rPr>
        <w:t>:</w:t>
      </w:r>
      <w:r w:rsidRPr="000A02C8">
        <w:rPr>
          <w:b/>
          <w:i/>
          <w:lang w:val="en-GB"/>
        </w:rPr>
        <w:t>R</w:t>
      </w:r>
      <w:r w:rsidRPr="000A02C8">
        <w:rPr>
          <w:b/>
          <w:vertAlign w:val="subscript"/>
          <w:lang w:val="en-GB"/>
        </w:rPr>
        <w:t>S</w:t>
      </w:r>
      <w:r w:rsidRPr="000A02C8">
        <w:rPr>
          <w:b/>
          <w:lang w:val="en-GB"/>
        </w:rPr>
        <w:t xml:space="preserve"> trend.</w:t>
      </w:r>
      <w:r w:rsidRPr="000A02C8">
        <w:rPr>
          <w:lang w:val="en-GB"/>
        </w:rPr>
        <w:t xml:space="preserve"> The model summarized in Table 1 was repeatedly fitted to the SRDB dataset, as filtered with various first and final year assumptions (that is, the earliest and latest measurement allowed, to test whether the results were an artefact of the 1989–2014 period chosen, indicated by a black diamond in the figure). Colour shows the significance of the </w:t>
      </w:r>
      <w:r w:rsidRPr="000A02C8">
        <w:rPr>
          <w:i/>
          <w:lang w:val="en-GB"/>
        </w:rPr>
        <w:t>R</w:t>
      </w:r>
      <w:r w:rsidRPr="000A02C8">
        <w:rPr>
          <w:vertAlign w:val="subscript"/>
          <w:lang w:val="en-GB"/>
        </w:rPr>
        <w:t>H</w:t>
      </w:r>
      <w:r w:rsidRPr="000A02C8">
        <w:rPr>
          <w:lang w:val="en-GB"/>
        </w:rPr>
        <w:t>:</w:t>
      </w:r>
      <w:r w:rsidRPr="000A02C8">
        <w:rPr>
          <w:i/>
          <w:lang w:val="en-GB"/>
        </w:rPr>
        <w:t>R</w:t>
      </w:r>
      <w:r w:rsidRPr="000A02C8">
        <w:rPr>
          <w:vertAlign w:val="subscript"/>
          <w:lang w:val="en-GB"/>
        </w:rPr>
        <w:t>S</w:t>
      </w:r>
      <w:r w:rsidRPr="000A02C8">
        <w:rPr>
          <w:lang w:val="en-GB"/>
        </w:rPr>
        <w:t xml:space="preserve"> temporal trend.</w:t>
      </w:r>
    </w:p>
    <w:p w14:paraId="4739CA70" w14:textId="77777777" w:rsidR="000A02C8" w:rsidRPr="000A02C8" w:rsidRDefault="000A02C8" w:rsidP="000A02C8">
      <w:pPr>
        <w:rPr>
          <w:lang w:val="en-GB"/>
        </w:rPr>
      </w:pPr>
      <w:r w:rsidRPr="000A02C8">
        <w:rPr>
          <w:b/>
          <w:lang w:val="en-GB"/>
        </w:rPr>
        <w:t>Extended Data Figure 2</w:t>
      </w:r>
      <w:r w:rsidRPr="000A02C8">
        <w:rPr>
          <w:lang w:val="en-GB"/>
        </w:rPr>
        <w:t xml:space="preserve"> </w:t>
      </w:r>
      <w:r w:rsidRPr="000A02C8">
        <w:rPr>
          <w:b/>
          <w:lang w:val="en-GB"/>
        </w:rPr>
        <w:t>SRDB coverage in terrestrial climate space.</w:t>
      </w:r>
      <w:r w:rsidRPr="000A02C8">
        <w:rPr>
          <w:lang w:val="en-GB"/>
        </w:rPr>
        <w:t xml:space="preserve"> Blue dots show MAT and MAP of the entries in the database; lighter points indicate more recent data. Grey background indicates global climate distribution in the HadCRUT4</w:t>
      </w:r>
      <w:r w:rsidRPr="000A02C8">
        <w:rPr>
          <w:vertAlign w:val="superscript"/>
          <w:lang w:val="en-GB"/>
        </w:rPr>
        <w:t>33</w:t>
      </w:r>
      <w:r w:rsidRPr="000A02C8">
        <w:rPr>
          <w:lang w:val="en-GB"/>
        </w:rPr>
        <w:t xml:space="preserve"> data, with darker shades indicating more land area, for 1991–2010.</w:t>
      </w:r>
    </w:p>
    <w:p w14:paraId="0F18044E" w14:textId="77777777" w:rsidR="000A02C8" w:rsidRPr="000A02C8" w:rsidRDefault="000A02C8" w:rsidP="000A02C8">
      <w:pPr>
        <w:rPr>
          <w:lang w:val="en-GB"/>
        </w:rPr>
      </w:pPr>
      <w:r w:rsidRPr="000A02C8">
        <w:rPr>
          <w:b/>
          <w:lang w:val="en-GB"/>
        </w:rPr>
        <w:t>Extended Data Figure 3</w:t>
      </w:r>
      <w:r w:rsidRPr="000A02C8">
        <w:rPr>
          <w:lang w:val="en-GB"/>
        </w:rPr>
        <w:t xml:space="preserve"> </w:t>
      </w:r>
      <w:r w:rsidRPr="000A02C8">
        <w:rPr>
          <w:b/>
          <w:lang w:val="en-GB"/>
        </w:rPr>
        <w:t>Respiration-to-production model residuals over time.</w:t>
      </w:r>
      <w:r w:rsidRPr="000A02C8">
        <w:rPr>
          <w:lang w:val="en-GB"/>
        </w:rPr>
        <w:t xml:space="preserve"> The model examines how the dependent variable—the ratio of respiration to GPP or SIF—is related to the independent variables: climate, land cover, disturbance and SOC content; for more details, see Methods. Two respiration fluxes (</w:t>
      </w:r>
      <w:r w:rsidRPr="000A02C8">
        <w:rPr>
          <w:i/>
          <w:lang w:val="en-GB"/>
        </w:rPr>
        <w:t>R</w:t>
      </w:r>
      <w:r w:rsidRPr="000A02C8">
        <w:rPr>
          <w:vertAlign w:val="subscript"/>
          <w:lang w:val="en-GB"/>
        </w:rPr>
        <w:t>H</w:t>
      </w:r>
      <w:r w:rsidRPr="000A02C8">
        <w:rPr>
          <w:lang w:val="en-GB"/>
        </w:rPr>
        <w:t xml:space="preserve"> and </w:t>
      </w:r>
      <w:r w:rsidRPr="000A02C8">
        <w:rPr>
          <w:i/>
          <w:lang w:val="en-GB"/>
        </w:rPr>
        <w:t>R</w:t>
      </w:r>
      <w:r w:rsidRPr="000A02C8">
        <w:rPr>
          <w:vertAlign w:val="subscript"/>
          <w:lang w:val="en-GB"/>
        </w:rPr>
        <w:t>S</w:t>
      </w:r>
      <w:r w:rsidRPr="000A02C8">
        <w:rPr>
          <w:lang w:val="en-GB"/>
        </w:rPr>
        <w:t>), two GPP sources (the statistically upscaled MTE dataset, and the remotely sensed MODIS product), and two SIF sources (SCIAMACHY and GOME-2) are shown. Grey bands show 95% confidence intervals. Blue lines indicate least-squares trend, while grey bands show 95% confidence intervals.</w:t>
      </w:r>
    </w:p>
    <w:p w14:paraId="2769E11B" w14:textId="77777777" w:rsidR="000A02C8" w:rsidRPr="000A02C8" w:rsidRDefault="000A02C8" w:rsidP="000A02C8">
      <w:pPr>
        <w:rPr>
          <w:lang w:val="en-GB"/>
        </w:rPr>
      </w:pPr>
      <w:r w:rsidRPr="000A02C8">
        <w:rPr>
          <w:b/>
          <w:lang w:val="en-GB"/>
        </w:rPr>
        <w:t>Extended Data Figure 4</w:t>
      </w:r>
      <w:r w:rsidRPr="000A02C8">
        <w:rPr>
          <w:lang w:val="en-GB"/>
        </w:rPr>
        <w:t xml:space="preserve"> </w:t>
      </w:r>
      <w:r w:rsidRPr="000A02C8">
        <w:rPr>
          <w:b/>
          <w:lang w:val="en-GB"/>
        </w:rPr>
        <w:t>Difference between FLUXNET GPP and remotely sensed GPP and SIF over time.</w:t>
      </w:r>
      <w:r w:rsidRPr="000A02C8">
        <w:rPr>
          <w:lang w:val="en-GB"/>
        </w:rPr>
        <w:t xml:space="preserve"> Trends are not significant for GOME-2 SIF (</w:t>
      </w:r>
      <w:r w:rsidRPr="000A02C8">
        <w:rPr>
          <w:i/>
          <w:lang w:val="en-GB"/>
        </w:rPr>
        <w:t>P</w:t>
      </w:r>
      <w:r w:rsidRPr="000A02C8">
        <w:rPr>
          <w:lang w:val="en-GB"/>
        </w:rPr>
        <w:t> = 0.22), MODIS GPP (</w:t>
      </w:r>
      <w:r w:rsidRPr="000A02C8">
        <w:rPr>
          <w:i/>
          <w:lang w:val="en-GB"/>
        </w:rPr>
        <w:t>P</w:t>
      </w:r>
      <w:r w:rsidRPr="000A02C8">
        <w:rPr>
          <w:lang w:val="en-GB"/>
        </w:rPr>
        <w:t> = 0.07) or SCIMACHY SIF (</w:t>
      </w:r>
      <w:r w:rsidRPr="000A02C8">
        <w:rPr>
          <w:i/>
          <w:lang w:val="en-GB"/>
        </w:rPr>
        <w:t>P</w:t>
      </w:r>
      <w:r w:rsidRPr="000A02C8">
        <w:rPr>
          <w:lang w:val="en-GB"/>
        </w:rPr>
        <w:t> = 0.49). Blue lines (solid line is statistically significant, dashed line is non-significant) lines indicate least-squares trend. The temporal trend for MTE GPP decreases significantly (</w:t>
      </w:r>
      <w:r w:rsidRPr="000A02C8">
        <w:rPr>
          <w:i/>
          <w:lang w:val="en-GB"/>
        </w:rPr>
        <w:t>P</w:t>
      </w:r>
      <w:r w:rsidRPr="000A02C8">
        <w:rPr>
          <w:lang w:val="en-GB"/>
        </w:rPr>
        <w:t> = 0.02) over time, that is, MTE GPP increasingly underpredicts GPP measured by eddy covariance tower.</w:t>
      </w:r>
    </w:p>
    <w:p w14:paraId="23ED8833" w14:textId="77777777" w:rsidR="000A02C8" w:rsidRPr="000A02C8" w:rsidRDefault="000A02C8" w:rsidP="000A02C8">
      <w:pPr>
        <w:rPr>
          <w:lang w:val="en-GB"/>
        </w:rPr>
      </w:pPr>
      <w:r w:rsidRPr="000A02C8">
        <w:rPr>
          <w:b/>
          <w:lang w:val="en-GB"/>
        </w:rPr>
        <w:t>Extended Data Figure 5</w:t>
      </w:r>
      <w:r w:rsidRPr="000A02C8">
        <w:rPr>
          <w:lang w:val="en-GB"/>
        </w:rPr>
        <w:t xml:space="preserve"> </w:t>
      </w:r>
      <w:r w:rsidRPr="000A02C8">
        <w:rPr>
          <w:b/>
          <w:lang w:val="en-GB"/>
        </w:rPr>
        <w:t>Sensitivity analysis of how much GPP satellites would have to be missing to render the GPP–respiration trends shown in</w:t>
      </w:r>
      <w:r w:rsidRPr="000A02C8">
        <w:rPr>
          <w:lang w:val="en-GB"/>
        </w:rPr>
        <w:t xml:space="preserve"> </w:t>
      </w:r>
      <w:r w:rsidRPr="000A02C8">
        <w:rPr>
          <w:b/>
          <w:lang w:val="en-GB"/>
        </w:rPr>
        <w:t>Fig. 2a</w:t>
      </w:r>
      <w:r w:rsidRPr="000A02C8">
        <w:rPr>
          <w:lang w:val="en-GB"/>
        </w:rPr>
        <w:t xml:space="preserve"> </w:t>
      </w:r>
      <w:r w:rsidRPr="000A02C8">
        <w:rPr>
          <w:b/>
          <w:lang w:val="en-GB"/>
        </w:rPr>
        <w:t>non-significant.</w:t>
      </w:r>
      <w:r w:rsidRPr="000A02C8">
        <w:rPr>
          <w:lang w:val="en-GB"/>
        </w:rPr>
        <w:t xml:space="preserve"> We ran a sensitivity analysis that assumed a conservative (that is, high) GPP trend of 0.5% yr</w:t>
      </w:r>
      <w:r w:rsidRPr="000A02C8">
        <w:rPr>
          <w:vertAlign w:val="superscript"/>
          <w:lang w:val="en-GB"/>
        </w:rPr>
        <w:t>-1</w:t>
      </w:r>
      <w:r w:rsidRPr="000A02C8">
        <w:rPr>
          <w:lang w:val="en-GB"/>
        </w:rPr>
        <w:t>, and repeatedly re-fitted the Fig. 2a models assuming that satellites missed 0%, 10%, 20%,...100% of this gain. This figure plots the ‘missed’ percentage (</w:t>
      </w:r>
      <w:r w:rsidRPr="000A02C8">
        <w:rPr>
          <w:i/>
          <w:lang w:val="en-GB"/>
        </w:rPr>
        <w:t>x</w:t>
      </w:r>
      <w:r w:rsidRPr="000A02C8">
        <w:rPr>
          <w:lang w:val="en-GB"/>
        </w:rPr>
        <w:t xml:space="preserve"> axis) versus the </w:t>
      </w:r>
      <w:r w:rsidRPr="000A02C8">
        <w:rPr>
          <w:i/>
          <w:lang w:val="en-GB"/>
        </w:rPr>
        <w:t>P</w:t>
      </w:r>
      <w:r w:rsidRPr="000A02C8">
        <w:rPr>
          <w:lang w:val="en-GB"/>
        </w:rPr>
        <w:t>-value of the linear regression (</w:t>
      </w:r>
      <w:r w:rsidRPr="000A02C8">
        <w:rPr>
          <w:i/>
          <w:lang w:val="en-GB"/>
        </w:rPr>
        <w:t>y</w:t>
      </w:r>
      <w:r w:rsidRPr="000A02C8">
        <w:rPr>
          <w:lang w:val="en-GB"/>
        </w:rPr>
        <w:t xml:space="preserve"> axis) for each respiration flux (</w:t>
      </w:r>
      <w:r w:rsidRPr="000A02C8">
        <w:rPr>
          <w:i/>
          <w:lang w:val="en-GB"/>
        </w:rPr>
        <w:t>R</w:t>
      </w:r>
      <w:r w:rsidRPr="000A02C8">
        <w:rPr>
          <w:vertAlign w:val="subscript"/>
          <w:lang w:val="en-GB"/>
        </w:rPr>
        <w:t>H</w:t>
      </w:r>
      <w:r w:rsidRPr="000A02C8">
        <w:rPr>
          <w:lang w:val="en-GB"/>
        </w:rPr>
        <w:t xml:space="preserve"> and </w:t>
      </w:r>
      <w:r w:rsidRPr="000A02C8">
        <w:rPr>
          <w:i/>
          <w:lang w:val="en-GB"/>
        </w:rPr>
        <w:t>R</w:t>
      </w:r>
      <w:r w:rsidRPr="000A02C8">
        <w:rPr>
          <w:vertAlign w:val="subscript"/>
          <w:lang w:val="en-GB"/>
        </w:rPr>
        <w:t>S</w:t>
      </w:r>
      <w:r w:rsidRPr="000A02C8">
        <w:rPr>
          <w:lang w:val="en-GB"/>
        </w:rPr>
        <w:t>) and GPP or SIF data product (“GPPadjusted”, i.e. adjusted for the assumed ‘missed’ percentage). Even if satellites are missing 100% of this large assumed GPP increase, most of the temporal trends shown in Fig. 2a trends remain highly significant.</w:t>
      </w:r>
    </w:p>
    <w:p w14:paraId="6A8ED9A0" w14:textId="77777777" w:rsidR="000A02C8" w:rsidRPr="000A02C8" w:rsidRDefault="000A02C8" w:rsidP="000A02C8">
      <w:pPr>
        <w:rPr>
          <w:lang w:val="en-GB"/>
        </w:rPr>
      </w:pPr>
      <w:r w:rsidRPr="000A02C8">
        <w:rPr>
          <w:b/>
          <w:lang w:val="en-GB"/>
        </w:rPr>
        <w:t>Extended Data Figure 6</w:t>
      </w:r>
      <w:r w:rsidRPr="000A02C8">
        <w:rPr>
          <w:lang w:val="en-GB"/>
        </w:rPr>
        <w:t xml:space="preserve"> </w:t>
      </w:r>
      <w:r w:rsidRPr="000A02C8">
        <w:rPr>
          <w:b/>
          <w:lang w:val="en-GB"/>
        </w:rPr>
        <w:t>Ratio of NEE</w:t>
      </w:r>
      <w:r w:rsidRPr="000A02C8">
        <w:rPr>
          <w:b/>
          <w:vertAlign w:val="subscript"/>
          <w:lang w:val="en-GB"/>
        </w:rPr>
        <w:t>night</w:t>
      </w:r>
      <w:r w:rsidRPr="000A02C8">
        <w:rPr>
          <w:b/>
          <w:lang w:val="en-GB"/>
        </w:rPr>
        <w:t xml:space="preserve"> to GPP in the FLUXNET 2015 ‘Tier 1’ dataset.</w:t>
      </w:r>
      <w:r w:rsidRPr="000A02C8">
        <w:rPr>
          <w:lang w:val="en-GB"/>
        </w:rPr>
        <w:t xml:space="preserve"> Panels show different International Geosphere-Biosphere Programme (IGBP) land cover type: crop (CRO), closed shrubland (CSH), deciduous broadleaf forest (DBF), evergreen broadleaf forest (EBF), evergreen needleleaf forest (ENF), grassland (GRA), mixed forests (MF), open shrublands (OSH), herbaceous savannas (SAV), snow and ice (SNO), wetlands (WET) and woody savannas (WSA).</w:t>
      </w:r>
    </w:p>
    <w:p w14:paraId="053FCBCF" w14:textId="77777777" w:rsidR="000A02C8" w:rsidRPr="000A02C8" w:rsidRDefault="000A02C8" w:rsidP="000A02C8">
      <w:pPr>
        <w:rPr>
          <w:lang w:val="en-GB"/>
        </w:rPr>
      </w:pPr>
      <w:r w:rsidRPr="000A02C8">
        <w:rPr>
          <w:b/>
          <w:lang w:val="en-GB"/>
        </w:rPr>
        <w:t>Extended Data Figure 7</w:t>
      </w:r>
      <w:r w:rsidRPr="000A02C8">
        <w:rPr>
          <w:lang w:val="en-GB"/>
        </w:rPr>
        <w:t xml:space="preserve"> </w:t>
      </w:r>
      <w:r w:rsidRPr="000A02C8">
        <w:rPr>
          <w:b/>
          <w:lang w:val="en-GB"/>
        </w:rPr>
        <w:t>Bootstrap analysis examining effect of ratio of significant to non-significant data on likelihood of observing a trend.</w:t>
      </w:r>
      <w:r w:rsidRPr="000A02C8">
        <w:rPr>
          <w:lang w:val="en-GB"/>
        </w:rPr>
        <w:t xml:space="preserve"> What is the likelihood that </w:t>
      </w:r>
      <w:r w:rsidRPr="000A02C8">
        <w:rPr>
          <w:lang w:val="en"/>
        </w:rPr>
        <w:t xml:space="preserve">the FLUXNET data subset (that included GPP measurements made in the same study site and year as site-specific </w:t>
      </w:r>
      <w:r w:rsidRPr="000A02C8">
        <w:rPr>
          <w:i/>
          <w:lang w:val="en"/>
        </w:rPr>
        <w:t>R</w:t>
      </w:r>
      <w:r w:rsidRPr="000A02C8">
        <w:rPr>
          <w:vertAlign w:val="subscript"/>
          <w:lang w:val="en"/>
        </w:rPr>
        <w:t>S</w:t>
      </w:r>
      <w:r w:rsidRPr="000A02C8">
        <w:rPr>
          <w:lang w:val="en"/>
        </w:rPr>
        <w:t xml:space="preserve"> measurements in the SRDB)</w:t>
      </w:r>
      <w:r w:rsidRPr="000A02C8" w:rsidDel="001775C2">
        <w:rPr>
          <w:lang w:val="en-GB"/>
        </w:rPr>
        <w:t xml:space="preserve"> </w:t>
      </w:r>
      <w:r w:rsidRPr="000A02C8">
        <w:rPr>
          <w:lang w:val="en-GB"/>
        </w:rPr>
        <w:t xml:space="preserve">is too small to detect signals of rising </w:t>
      </w:r>
      <w:r w:rsidRPr="000A02C8">
        <w:rPr>
          <w:i/>
          <w:lang w:val="en-GB"/>
        </w:rPr>
        <w:t>R</w:t>
      </w:r>
      <w:r w:rsidRPr="000A02C8">
        <w:rPr>
          <w:vertAlign w:val="subscript"/>
          <w:lang w:val="en-GB"/>
        </w:rPr>
        <w:t>H</w:t>
      </w:r>
      <w:r w:rsidRPr="000A02C8">
        <w:rPr>
          <w:lang w:val="en-GB"/>
        </w:rPr>
        <w:t xml:space="preserve">, given site-to-site variability in climate and carbon dynamics? Each point is a different random draw </w:t>
      </w:r>
      <w:r w:rsidRPr="000A02C8">
        <w:rPr>
          <w:lang w:val="en-GB"/>
        </w:rPr>
        <w:lastRenderedPageBreak/>
        <w:t xml:space="preserve">from the original dataset, the comparison of </w:t>
      </w:r>
      <w:r w:rsidRPr="000A02C8">
        <w:rPr>
          <w:i/>
          <w:lang w:val="en-GB"/>
        </w:rPr>
        <w:t>R</w:t>
      </w:r>
      <w:r w:rsidRPr="000A02C8">
        <w:rPr>
          <w:vertAlign w:val="subscript"/>
          <w:lang w:val="en-GB"/>
        </w:rPr>
        <w:t>S</w:t>
      </w:r>
      <w:r w:rsidRPr="000A02C8">
        <w:rPr>
          <w:lang w:val="en-GB"/>
        </w:rPr>
        <w:t xml:space="preserve"> to MODIS GPP, with 1,000 bootstrap draws per fraction of artificial no-trend data. The horizontal dashed line is </w:t>
      </w:r>
      <w:r w:rsidRPr="000A02C8">
        <w:rPr>
          <w:i/>
          <w:lang w:val="en-GB"/>
        </w:rPr>
        <w:t>P</w:t>
      </w:r>
      <w:r w:rsidRPr="000A02C8">
        <w:rPr>
          <w:lang w:val="en-GB"/>
        </w:rPr>
        <w:t xml:space="preserve"> = 0.05. Note log scale </w:t>
      </w:r>
      <w:r w:rsidRPr="000A02C8">
        <w:rPr>
          <w:b/>
          <w:lang w:val="en-GB"/>
        </w:rPr>
        <w:t xml:space="preserve">(to base </w:t>
      </w:r>
      <w:r w:rsidRPr="000A02C8">
        <w:rPr>
          <w:b/>
          <w:i/>
          <w:lang w:val="en-GB"/>
        </w:rPr>
        <w:t>e</w:t>
      </w:r>
      <w:r w:rsidRPr="000A02C8">
        <w:rPr>
          <w:b/>
          <w:lang w:val="en-GB"/>
        </w:rPr>
        <w:t>, which R defaults to) o</w:t>
      </w:r>
      <w:r w:rsidRPr="000A02C8">
        <w:rPr>
          <w:lang w:val="en-GB"/>
        </w:rPr>
        <w:t xml:space="preserve">f </w:t>
      </w:r>
      <w:r w:rsidRPr="000A02C8">
        <w:rPr>
          <w:i/>
          <w:lang w:val="en-GB"/>
        </w:rPr>
        <w:t>y</w:t>
      </w:r>
      <w:r w:rsidRPr="000A02C8">
        <w:rPr>
          <w:lang w:val="en-GB"/>
        </w:rPr>
        <w:t xml:space="preserve"> axis. Boxplots visualise five summary statistics (the median, the first and third quartiles, and two whiskers; see </w:t>
      </w:r>
      <w:hyperlink r:id="rId8" w:history="1">
        <w:r w:rsidRPr="000A02C8">
          <w:rPr>
            <w:rStyle w:val="Hyperlink"/>
            <w:lang w:val="en-GB"/>
          </w:rPr>
          <w:t>https://ggplot2.tidyverse.org/reference/geom_boxplot.html</w:t>
        </w:r>
      </w:hyperlink>
      <w:r w:rsidRPr="000A02C8">
        <w:rPr>
          <w:lang w:val="en-GB"/>
        </w:rPr>
        <w:t>); points are semi-transparent to indicate data density at each point.</w:t>
      </w:r>
    </w:p>
    <w:p w14:paraId="7B7A8143" w14:textId="77777777" w:rsidR="000A02C8" w:rsidRPr="000A02C8" w:rsidRDefault="000A02C8" w:rsidP="000A02C8">
      <w:pPr>
        <w:rPr>
          <w:lang w:val="en-GB"/>
        </w:rPr>
      </w:pPr>
      <w:r w:rsidRPr="000A02C8">
        <w:rPr>
          <w:b/>
          <w:lang w:val="en-GB"/>
        </w:rPr>
        <w:t>Extended Data Figure 8</w:t>
      </w:r>
      <w:r w:rsidRPr="000A02C8">
        <w:rPr>
          <w:lang w:val="en-GB"/>
        </w:rPr>
        <w:t xml:space="preserve"> </w:t>
      </w:r>
      <w:r w:rsidRPr="000A02C8">
        <w:rPr>
          <w:b/>
          <w:lang w:val="en-GB"/>
        </w:rPr>
        <w:t>Bootstrap analysis examining effect of dataset size on likelihood of observing a trend.</w:t>
      </w:r>
      <w:r w:rsidRPr="000A02C8">
        <w:rPr>
          <w:lang w:val="en-GB"/>
        </w:rPr>
        <w:t xml:space="preserve"> What is the likelihood that the </w:t>
      </w:r>
      <w:r w:rsidRPr="000A02C8">
        <w:rPr>
          <w:i/>
          <w:lang w:val="en-GB"/>
        </w:rPr>
        <w:t>N</w:t>
      </w:r>
      <w:r w:rsidRPr="000A02C8">
        <w:rPr>
          <w:lang w:val="en-GB"/>
        </w:rPr>
        <w:t xml:space="preserve"> = 106 FLUXNET dataset is too small to detect signals of rising </w:t>
      </w:r>
      <w:r w:rsidRPr="000A02C8">
        <w:rPr>
          <w:i/>
          <w:lang w:val="en-GB"/>
        </w:rPr>
        <w:t>R</w:t>
      </w:r>
      <w:r w:rsidRPr="000A02C8">
        <w:rPr>
          <w:vertAlign w:val="subscript"/>
          <w:lang w:val="en-GB"/>
        </w:rPr>
        <w:t>H</w:t>
      </w:r>
      <w:r w:rsidRPr="000A02C8">
        <w:rPr>
          <w:lang w:val="en-GB"/>
        </w:rPr>
        <w:t xml:space="preserve">, given site-to-site variability in climate and carbon dynamics? Each point is a different random draw from the original dataset, the comparison of </w:t>
      </w:r>
      <w:r w:rsidRPr="000A02C8">
        <w:rPr>
          <w:i/>
          <w:lang w:val="en-GB"/>
        </w:rPr>
        <w:t>R</w:t>
      </w:r>
      <w:r w:rsidRPr="000A02C8">
        <w:rPr>
          <w:vertAlign w:val="subscript"/>
          <w:lang w:val="en-GB"/>
        </w:rPr>
        <w:t>S</w:t>
      </w:r>
      <w:r w:rsidRPr="000A02C8">
        <w:rPr>
          <w:lang w:val="en-GB"/>
        </w:rPr>
        <w:t xml:space="preserve"> to MODIS GPP, with 1,000 bootstrap draws per fraction of no-trend data. The vertical dashed line shows the size of the</w:t>
      </w:r>
      <w:ins w:id="2" w:author="Bond-Lamberty, Ben" w:date="2018-06-27T21:54:00Z">
        <w:r w:rsidRPr="000A02C8">
          <w:rPr>
            <w:lang w:val="en-GB"/>
          </w:rPr>
          <w:t xml:space="preserve"> original</w:t>
        </w:r>
      </w:ins>
      <w:r w:rsidRPr="000A02C8">
        <w:rPr>
          <w:lang w:val="en-GB"/>
        </w:rPr>
        <w:t xml:space="preserve"> </w:t>
      </w:r>
      <w:r w:rsidRPr="000A02C8">
        <w:rPr>
          <w:i/>
          <w:lang w:val="en-GB"/>
        </w:rPr>
        <w:t>R</w:t>
      </w:r>
      <w:r w:rsidRPr="000A02C8">
        <w:rPr>
          <w:vertAlign w:val="subscript"/>
          <w:lang w:val="en-GB"/>
        </w:rPr>
        <w:t>S</w:t>
      </w:r>
      <w:r w:rsidRPr="000A02C8">
        <w:rPr>
          <w:lang w:val="en-GB"/>
        </w:rPr>
        <w:t xml:space="preserve">:FLUXNET dataset, about 5% of the </w:t>
      </w:r>
      <w:r w:rsidRPr="000A02C8">
        <w:rPr>
          <w:i/>
          <w:lang w:val="en-GB"/>
        </w:rPr>
        <w:t>R</w:t>
      </w:r>
      <w:r w:rsidRPr="000A02C8">
        <w:rPr>
          <w:vertAlign w:val="subscript"/>
          <w:lang w:val="en-GB"/>
        </w:rPr>
        <w:t>S</w:t>
      </w:r>
      <w:r w:rsidRPr="000A02C8">
        <w:rPr>
          <w:lang w:val="en-GB"/>
        </w:rPr>
        <w:t>:GPP</w:t>
      </w:r>
      <w:r w:rsidRPr="000A02C8">
        <w:rPr>
          <w:vertAlign w:val="subscript"/>
          <w:lang w:val="en-GB"/>
        </w:rPr>
        <w:t>MODIS</w:t>
      </w:r>
      <w:r w:rsidRPr="000A02C8">
        <w:rPr>
          <w:lang w:val="en-GB"/>
        </w:rPr>
        <w:t xml:space="preserve"> data, while the horizontal line is </w:t>
      </w:r>
      <w:r w:rsidRPr="000A02C8">
        <w:rPr>
          <w:i/>
          <w:lang w:val="en-GB"/>
        </w:rPr>
        <w:t>P</w:t>
      </w:r>
      <w:r w:rsidRPr="000A02C8">
        <w:rPr>
          <w:lang w:val="en-GB"/>
        </w:rPr>
        <w:t xml:space="preserve"> = 0.05. Note log scale </w:t>
      </w:r>
      <w:r w:rsidRPr="000A02C8">
        <w:rPr>
          <w:b/>
          <w:lang w:val="en-GB"/>
        </w:rPr>
        <w:t xml:space="preserve">(to base </w:t>
      </w:r>
      <w:r w:rsidRPr="000A02C8">
        <w:rPr>
          <w:b/>
          <w:i/>
          <w:lang w:val="en-GB"/>
        </w:rPr>
        <w:t>e</w:t>
      </w:r>
      <w:r w:rsidRPr="000A02C8">
        <w:rPr>
          <w:b/>
          <w:lang w:val="en-GB"/>
        </w:rPr>
        <w:t>)</w:t>
      </w:r>
      <w:r w:rsidRPr="000A02C8">
        <w:rPr>
          <w:lang w:val="en-GB"/>
        </w:rPr>
        <w:t xml:space="preserve"> of </w:t>
      </w:r>
      <w:r w:rsidRPr="000A02C8">
        <w:rPr>
          <w:i/>
          <w:lang w:val="en-GB"/>
        </w:rPr>
        <w:t>y</w:t>
      </w:r>
      <w:r w:rsidRPr="000A02C8">
        <w:rPr>
          <w:lang w:val="en-GB"/>
        </w:rPr>
        <w:t xml:space="preserve"> axis. Boxplots visualise five summary statistics (the median, the first and third quartiles, and two whiskers; see </w:t>
      </w:r>
      <w:hyperlink r:id="rId9" w:history="1">
        <w:r w:rsidRPr="000A02C8">
          <w:rPr>
            <w:rStyle w:val="Hyperlink"/>
            <w:lang w:val="en-GB"/>
          </w:rPr>
          <w:t>https://ggplot2.tidyverse.org/reference/geom_boxplot.html</w:t>
        </w:r>
      </w:hyperlink>
      <w:r w:rsidRPr="000A02C8">
        <w:rPr>
          <w:lang w:val="en-GB"/>
        </w:rPr>
        <w:t>); points are semi-transparent to indicate data density at each point.</w:t>
      </w:r>
    </w:p>
    <w:p w14:paraId="25BDE8F8" w14:textId="77777777" w:rsidR="000A02C8" w:rsidRPr="000A02C8" w:rsidRDefault="000A02C8" w:rsidP="000A02C8">
      <w:pPr>
        <w:rPr>
          <w:lang w:val="en-GB"/>
        </w:rPr>
      </w:pPr>
      <w:r w:rsidRPr="000A02C8">
        <w:rPr>
          <w:b/>
          <w:lang w:val="en-GB"/>
        </w:rPr>
        <w:t>Extended Data Figure 9</w:t>
      </w:r>
      <w:r w:rsidRPr="000A02C8">
        <w:rPr>
          <w:lang w:val="en-GB"/>
        </w:rPr>
        <w:t xml:space="preserve"> </w:t>
      </w:r>
      <w:r w:rsidRPr="000A02C8">
        <w:rPr>
          <w:b/>
          <w:lang w:val="en-GB"/>
        </w:rPr>
        <w:t>Distribution of the longitudinal site data in climate change space relative to the main SRDB dataset.</w:t>
      </w:r>
      <w:r w:rsidRPr="000A02C8">
        <w:rPr>
          <w:lang w:val="en-GB"/>
        </w:rPr>
        <w:t xml:space="preserve"> The longitudinal data (Fig. 2c, coloured dots below) in climate change space (1991–2010 HadCRUT4 changes in air temperature and precipitation) are shown over the distribution of the main dataset (</w:t>
      </w:r>
      <w:r w:rsidRPr="000A02C8">
        <w:rPr>
          <w:i/>
          <w:lang w:val="en-GB"/>
        </w:rPr>
        <w:t>N</w:t>
      </w:r>
      <w:r w:rsidRPr="000A02C8">
        <w:rPr>
          <w:lang w:val="en-GB"/>
        </w:rPr>
        <w:t xml:space="preserve"> = 1,852, grey dots). The longitudinal data cover </w:t>
      </w:r>
      <w:r w:rsidRPr="000A02C8">
        <w:rPr>
          <w:lang w:val="en-GB"/>
        </w:rPr>
        <w:sym w:font="Symbol" w:char="F02D"/>
      </w:r>
      <w:r w:rsidRPr="000A02C8">
        <w:rPr>
          <w:lang w:val="en-GB"/>
        </w:rPr>
        <w:t>0.03 to +0.08 °C yr</w:t>
      </w:r>
      <w:r w:rsidRPr="000A02C8">
        <w:rPr>
          <w:vertAlign w:val="superscript"/>
          <w:lang w:val="en-GB"/>
        </w:rPr>
        <w:sym w:font="Symbol" w:char="F02D"/>
      </w:r>
      <w:r w:rsidRPr="000A02C8">
        <w:rPr>
          <w:vertAlign w:val="superscript"/>
          <w:lang w:val="en-GB"/>
        </w:rPr>
        <w:t>1</w:t>
      </w:r>
      <w:r w:rsidRPr="000A02C8">
        <w:rPr>
          <w:lang w:val="en-GB"/>
        </w:rPr>
        <w:t xml:space="preserve"> and </w:t>
      </w:r>
      <w:r w:rsidRPr="000A02C8">
        <w:rPr>
          <w:lang w:val="en-GB"/>
        </w:rPr>
        <w:sym w:font="Symbol" w:char="F02D"/>
      </w:r>
      <w:r w:rsidRPr="000A02C8">
        <w:rPr>
          <w:lang w:val="en-GB"/>
        </w:rPr>
        <w:t>12 to +16 mm yr</w:t>
      </w:r>
      <w:r w:rsidRPr="000A02C8">
        <w:rPr>
          <w:vertAlign w:val="superscript"/>
          <w:lang w:val="en-GB"/>
        </w:rPr>
        <w:sym w:font="Symbol" w:char="F02D"/>
      </w:r>
      <w:r w:rsidRPr="000A02C8">
        <w:rPr>
          <w:vertAlign w:val="superscript"/>
          <w:lang w:val="en-GB"/>
        </w:rPr>
        <w:t>1</w:t>
      </w:r>
      <w:r w:rsidRPr="000A02C8">
        <w:rPr>
          <w:lang w:val="en-GB"/>
        </w:rPr>
        <w:t xml:space="preserve">; the main dataset covers a much broader climate change space of </w:t>
      </w:r>
      <w:r w:rsidRPr="000A02C8">
        <w:rPr>
          <w:lang w:val="en-GB"/>
        </w:rPr>
        <w:sym w:font="Symbol" w:char="F02D"/>
      </w:r>
      <w:r w:rsidRPr="000A02C8">
        <w:rPr>
          <w:lang w:val="en-GB"/>
        </w:rPr>
        <w:t>0.07 to +0.17 °C yr</w:t>
      </w:r>
      <w:r w:rsidRPr="000A02C8">
        <w:rPr>
          <w:vertAlign w:val="superscript"/>
          <w:lang w:val="en-GB"/>
        </w:rPr>
        <w:sym w:font="Symbol" w:char="F02D"/>
      </w:r>
      <w:r w:rsidRPr="000A02C8">
        <w:rPr>
          <w:vertAlign w:val="superscript"/>
          <w:lang w:val="en-GB"/>
        </w:rPr>
        <w:t>1</w:t>
      </w:r>
      <w:r w:rsidRPr="000A02C8">
        <w:rPr>
          <w:lang w:val="en-GB"/>
        </w:rPr>
        <w:t xml:space="preserve"> and </w:t>
      </w:r>
      <w:r w:rsidRPr="000A02C8">
        <w:rPr>
          <w:lang w:val="en-GB"/>
        </w:rPr>
        <w:sym w:font="Symbol" w:char="F02D"/>
      </w:r>
      <w:r w:rsidRPr="000A02C8">
        <w:rPr>
          <w:lang w:val="en-GB"/>
        </w:rPr>
        <w:t>35 to +57 mm yr</w:t>
      </w:r>
      <w:r w:rsidRPr="000A02C8">
        <w:rPr>
          <w:vertAlign w:val="superscript"/>
          <w:lang w:val="en-GB"/>
        </w:rPr>
        <w:sym w:font="Symbol" w:char="F02D"/>
      </w:r>
      <w:r w:rsidRPr="000A02C8">
        <w:rPr>
          <w:vertAlign w:val="superscript"/>
          <w:lang w:val="en-GB"/>
        </w:rPr>
        <w:t>1</w:t>
      </w:r>
      <w:r w:rsidRPr="000A02C8">
        <w:rPr>
          <w:lang w:val="en-GB"/>
        </w:rPr>
        <w:t>.</w:t>
      </w:r>
    </w:p>
    <w:p w14:paraId="7BB2DE70" w14:textId="77777777" w:rsidR="00C82214" w:rsidRDefault="00330E02"/>
    <w:sectPr w:rsidR="00C82214" w:rsidSect="00BD043D">
      <w:headerReference w:type="even" r:id="rId10"/>
      <w:headerReference w:type="default" r:id="rId11"/>
      <w:footerReference w:type="even" r:id="rId12"/>
      <w:footerReference w:type="default" r:id="rId13"/>
      <w:headerReference w:type="first" r:id="rId14"/>
      <w:footerReference w:type="first" r:id="rId15"/>
      <w:pgSz w:w="11907" w:h="16839" w:code="9"/>
      <w:pgMar w:top="1440" w:right="1440" w:bottom="1440" w:left="144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755AF" w14:textId="77777777" w:rsidR="00BD043D" w:rsidRPr="005D4AFA" w:rsidRDefault="00330E02" w:rsidP="005D4AFA">
    <w:pPr>
      <w:jc w:val="cen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20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3E0DD" w14:textId="77777777" w:rsidR="00BD043D" w:rsidRPr="005D4AFA" w:rsidRDefault="00330E02" w:rsidP="005D4AFA">
    <w:pPr>
      <w:jc w:val="center"/>
    </w:pPr>
    <w:r>
      <w:t xml:space="preserve">Page </w:t>
    </w:r>
    <w:r>
      <w:fldChar w:fldCharType="begin"/>
    </w:r>
    <w:r>
      <w:instrText xml:space="preserve"> PAGE  \* MERGEFORMAT </w:instrText>
    </w:r>
    <w:r>
      <w:fldChar w:fldCharType="separate"/>
    </w:r>
    <w:r w:rsidRPr="007E395D">
      <w:rPr>
        <w:noProof/>
      </w:rPr>
      <w:t>20</w:t>
    </w:r>
    <w:r>
      <w:fldChar w:fldCharType="end"/>
    </w:r>
    <w:r>
      <w:t xml:space="preserve"> of </w:t>
    </w:r>
    <w:r>
      <w:fldChar w:fldCharType="begin"/>
    </w:r>
    <w:r>
      <w:instrText xml:space="preserve"> NUMPAGES  \* MERGEFORMAT </w:instrText>
    </w:r>
    <w:r>
      <w:fldChar w:fldCharType="separate"/>
    </w:r>
    <w:r w:rsidRPr="007E395D">
      <w:rPr>
        <w:noProof/>
      </w:rPr>
      <w:t>2</w:t>
    </w:r>
    <w:r w:rsidRPr="007E395D">
      <w:rPr>
        <w:noProof/>
      </w:rPr>
      <w:t>0</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32FCB" w14:textId="77777777" w:rsidR="00BD043D" w:rsidRPr="005D4AFA" w:rsidRDefault="00330E02" w:rsidP="005D4AFA">
    <w:pPr>
      <w:jc w:val="cen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20</w:t>
    </w:r>
    <w: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F2EDD" w14:textId="77777777" w:rsidR="00BD043D" w:rsidRPr="005D4AFA" w:rsidRDefault="00330E02" w:rsidP="005D4AFA">
    <w:pPr>
      <w:jc w:val="center"/>
    </w:pPr>
    <w:r w:rsidRPr="005D4AFA">
      <w:t>Publisher: NPG; Journal: Nature: Nature; Article Type:</w:t>
    </w:r>
    <w:r w:rsidRPr="005D4AFA">
      <w:t xml:space="preserve"> Physics letter</w:t>
    </w:r>
  </w:p>
  <w:p w14:paraId="52D593AC" w14:textId="77777777" w:rsidR="00BD043D" w:rsidRPr="005D4AFA" w:rsidRDefault="00330E02" w:rsidP="005D4AFA">
    <w:pPr>
      <w:jc w:val="center"/>
    </w:pPr>
    <w:r w:rsidRPr="005D4AFA">
      <w:t xml:space="preserve"> DOI: 2017-03-03988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FEC10" w14:textId="77777777" w:rsidR="00BD043D" w:rsidRPr="005D4AFA" w:rsidRDefault="00330E02" w:rsidP="005D4AFA">
    <w:pPr>
      <w:jc w:val="center"/>
    </w:pPr>
    <w:r w:rsidRPr="005D4AFA">
      <w:t>Publisher: NPG; Journal: Nature: Nature; Article Type: Physics letter</w:t>
    </w:r>
  </w:p>
  <w:p w14:paraId="5E3FD6DC" w14:textId="77777777" w:rsidR="00BD043D" w:rsidRPr="005D4AFA" w:rsidRDefault="00330E02" w:rsidP="005D4AFA">
    <w:pPr>
      <w:jc w:val="center"/>
    </w:pPr>
    <w:r w:rsidRPr="005D4AFA">
      <w:t xml:space="preserve"> DOI: 2017-03-03988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0BFB8" w14:textId="77777777" w:rsidR="00BD043D" w:rsidRPr="005D4AFA" w:rsidRDefault="00330E02" w:rsidP="005D4AFA">
    <w:pPr>
      <w:jc w:val="center"/>
    </w:pPr>
    <w:r w:rsidRPr="005D4AFA">
      <w:t>Publisher: NPG; Journal: Nature: Nature; Article Type: Physics letter</w:t>
    </w:r>
  </w:p>
  <w:p w14:paraId="6F47B1DC" w14:textId="77777777" w:rsidR="00BD043D" w:rsidRPr="005D4AFA" w:rsidRDefault="00330E02" w:rsidP="005D4AFA">
    <w:pPr>
      <w:jc w:val="center"/>
    </w:pPr>
    <w:r w:rsidRPr="005D4AFA">
      <w:t xml:space="preserve"> DOI: 2017-03-03988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DA25C0"/>
    <w:multiLevelType w:val="multilevel"/>
    <w:tmpl w:val="EBFEEE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ond-Lamberty, Ben">
    <w15:presenceInfo w15:providerId="None" w15:userId="Bond-Lamberty, B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2C8"/>
    <w:rsid w:val="000A02C8"/>
    <w:rsid w:val="00330E02"/>
    <w:rsid w:val="008905D1"/>
    <w:rsid w:val="009F0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6650D7"/>
  <w14:defaultImageDpi w14:val="32767"/>
  <w15:chartTrackingRefBased/>
  <w15:docId w15:val="{2E51FD71-D593-4540-819D-5277827E5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2C8"/>
    <w:pPr>
      <w:keepNext/>
      <w:spacing w:before="240" w:after="60"/>
      <w:outlineLvl w:val="0"/>
    </w:pPr>
    <w:rPr>
      <w:rFonts w:ascii="Arial" w:eastAsia="Times New Roman" w:hAnsi="Arial" w:cs="Times New Roman"/>
      <w:b/>
      <w:kern w:val="28"/>
      <w:sz w:val="28"/>
      <w:szCs w:val="20"/>
      <w:lang w:val="en-GB"/>
    </w:rPr>
  </w:style>
  <w:style w:type="paragraph" w:styleId="Heading2">
    <w:name w:val="heading 2"/>
    <w:basedOn w:val="Normal"/>
    <w:next w:val="Normal"/>
    <w:link w:val="Heading2Char"/>
    <w:uiPriority w:val="9"/>
    <w:rsid w:val="000A02C8"/>
    <w:pPr>
      <w:keepNext/>
      <w:keepLines/>
      <w:spacing w:before="360" w:after="120"/>
      <w:outlineLvl w:val="1"/>
    </w:pPr>
    <w:rPr>
      <w:rFonts w:ascii="Times New Roman" w:eastAsia="Times New Roman" w:hAnsi="Times New Roman" w:cs="Times New Roman"/>
      <w:sz w:val="32"/>
      <w:szCs w:val="32"/>
      <w:lang w:val="en-GB"/>
    </w:rPr>
  </w:style>
  <w:style w:type="paragraph" w:styleId="Heading3">
    <w:name w:val="heading 3"/>
    <w:basedOn w:val="Normal"/>
    <w:next w:val="Normal"/>
    <w:link w:val="Heading3Char"/>
    <w:uiPriority w:val="9"/>
    <w:rsid w:val="000A02C8"/>
    <w:pPr>
      <w:keepNext/>
      <w:keepLines/>
      <w:spacing w:before="320" w:after="80"/>
      <w:outlineLvl w:val="2"/>
    </w:pPr>
    <w:rPr>
      <w:rFonts w:ascii="Times New Roman" w:eastAsia="Times New Roman" w:hAnsi="Times New Roman" w:cs="Times New Roman"/>
      <w:color w:val="434343"/>
      <w:sz w:val="28"/>
      <w:szCs w:val="28"/>
      <w:lang w:val="en-GB"/>
    </w:rPr>
  </w:style>
  <w:style w:type="paragraph" w:styleId="Heading4">
    <w:name w:val="heading 4"/>
    <w:basedOn w:val="Normal"/>
    <w:next w:val="Normal"/>
    <w:link w:val="Heading4Char"/>
    <w:uiPriority w:val="9"/>
    <w:rsid w:val="000A02C8"/>
    <w:pPr>
      <w:keepNext/>
      <w:keepLines/>
      <w:spacing w:before="280" w:after="80"/>
      <w:outlineLvl w:val="3"/>
    </w:pPr>
    <w:rPr>
      <w:rFonts w:ascii="Times New Roman" w:eastAsia="Times New Roman" w:hAnsi="Times New Roman" w:cs="Times New Roman"/>
      <w:color w:val="666666"/>
      <w:lang w:val="en-GB"/>
    </w:rPr>
  </w:style>
  <w:style w:type="paragraph" w:styleId="Heading5">
    <w:name w:val="heading 5"/>
    <w:basedOn w:val="Normal"/>
    <w:next w:val="Normal"/>
    <w:link w:val="Heading5Char"/>
    <w:uiPriority w:val="9"/>
    <w:rsid w:val="000A02C8"/>
    <w:pPr>
      <w:keepNext/>
      <w:keepLines/>
      <w:spacing w:before="240" w:after="80"/>
      <w:outlineLvl w:val="4"/>
    </w:pPr>
    <w:rPr>
      <w:rFonts w:ascii="Times New Roman" w:eastAsia="Times New Roman" w:hAnsi="Times New Roman" w:cs="Times New Roman"/>
      <w:color w:val="666666"/>
      <w:sz w:val="20"/>
      <w:szCs w:val="20"/>
      <w:lang w:val="en-GB"/>
    </w:rPr>
  </w:style>
  <w:style w:type="paragraph" w:styleId="Heading6">
    <w:name w:val="heading 6"/>
    <w:basedOn w:val="Normal"/>
    <w:next w:val="Normal"/>
    <w:link w:val="Heading6Char"/>
    <w:uiPriority w:val="9"/>
    <w:rsid w:val="000A02C8"/>
    <w:pPr>
      <w:keepNext/>
      <w:keepLines/>
      <w:spacing w:before="240" w:after="80"/>
      <w:outlineLvl w:val="5"/>
    </w:pPr>
    <w:rPr>
      <w:rFonts w:ascii="Times New Roman" w:eastAsia="Times New Roman" w:hAnsi="Times New Roman" w:cs="Times New Roman"/>
      <w:i/>
      <w:color w:val="666666"/>
      <w:sz w:val="20"/>
      <w:szCs w:val="20"/>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2C8"/>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uiPriority w:val="9"/>
    <w:rsid w:val="000A02C8"/>
    <w:rPr>
      <w:rFonts w:ascii="Times New Roman" w:eastAsia="Times New Roman" w:hAnsi="Times New Roman" w:cs="Times New Roman"/>
      <w:sz w:val="32"/>
      <w:szCs w:val="32"/>
      <w:lang w:val="en-GB"/>
    </w:rPr>
  </w:style>
  <w:style w:type="character" w:customStyle="1" w:styleId="Heading3Char">
    <w:name w:val="Heading 3 Char"/>
    <w:basedOn w:val="DefaultParagraphFont"/>
    <w:link w:val="Heading3"/>
    <w:uiPriority w:val="9"/>
    <w:rsid w:val="000A02C8"/>
    <w:rPr>
      <w:rFonts w:ascii="Times New Roman" w:eastAsia="Times New Roman" w:hAnsi="Times New Roman" w:cs="Times New Roman"/>
      <w:color w:val="434343"/>
      <w:sz w:val="28"/>
      <w:szCs w:val="28"/>
      <w:lang w:val="en-GB"/>
    </w:rPr>
  </w:style>
  <w:style w:type="character" w:customStyle="1" w:styleId="Heading4Char">
    <w:name w:val="Heading 4 Char"/>
    <w:basedOn w:val="DefaultParagraphFont"/>
    <w:link w:val="Heading4"/>
    <w:uiPriority w:val="9"/>
    <w:rsid w:val="000A02C8"/>
    <w:rPr>
      <w:rFonts w:ascii="Times New Roman" w:eastAsia="Times New Roman" w:hAnsi="Times New Roman" w:cs="Times New Roman"/>
      <w:color w:val="666666"/>
      <w:lang w:val="en-GB"/>
    </w:rPr>
  </w:style>
  <w:style w:type="character" w:customStyle="1" w:styleId="Heading5Char">
    <w:name w:val="Heading 5 Char"/>
    <w:basedOn w:val="DefaultParagraphFont"/>
    <w:link w:val="Heading5"/>
    <w:uiPriority w:val="9"/>
    <w:rsid w:val="000A02C8"/>
    <w:rPr>
      <w:rFonts w:ascii="Times New Roman" w:eastAsia="Times New Roman" w:hAnsi="Times New Roman" w:cs="Times New Roman"/>
      <w:color w:val="666666"/>
      <w:sz w:val="20"/>
      <w:szCs w:val="20"/>
      <w:lang w:val="en-GB"/>
    </w:rPr>
  </w:style>
  <w:style w:type="character" w:customStyle="1" w:styleId="Heading6Char">
    <w:name w:val="Heading 6 Char"/>
    <w:basedOn w:val="DefaultParagraphFont"/>
    <w:link w:val="Heading6"/>
    <w:uiPriority w:val="9"/>
    <w:rsid w:val="000A02C8"/>
    <w:rPr>
      <w:rFonts w:ascii="Times New Roman" w:eastAsia="Times New Roman" w:hAnsi="Times New Roman" w:cs="Times New Roman"/>
      <w:i/>
      <w:color w:val="666666"/>
      <w:sz w:val="20"/>
      <w:szCs w:val="20"/>
      <w:lang w:val="en-GB"/>
    </w:rPr>
  </w:style>
  <w:style w:type="paragraph" w:styleId="Title">
    <w:name w:val="Title"/>
    <w:basedOn w:val="BaseHeading"/>
    <w:link w:val="TitleChar"/>
    <w:uiPriority w:val="10"/>
    <w:qFormat/>
    <w:rsid w:val="000A02C8"/>
    <w:pPr>
      <w:spacing w:line="360" w:lineRule="auto"/>
    </w:pPr>
  </w:style>
  <w:style w:type="character" w:customStyle="1" w:styleId="TitleChar">
    <w:name w:val="Title Char"/>
    <w:basedOn w:val="DefaultParagraphFont"/>
    <w:link w:val="Title"/>
    <w:uiPriority w:val="10"/>
    <w:rsid w:val="000A02C8"/>
    <w:rPr>
      <w:rFonts w:ascii="Arial" w:eastAsia="Times New Roman" w:hAnsi="Arial" w:cs="Times New Roman"/>
      <w:b/>
      <w:kern w:val="28"/>
      <w:sz w:val="28"/>
      <w:szCs w:val="20"/>
      <w:lang w:val="en-GB"/>
    </w:rPr>
  </w:style>
  <w:style w:type="paragraph" w:styleId="Subtitle">
    <w:name w:val="Subtitle"/>
    <w:basedOn w:val="Normal"/>
    <w:next w:val="Normal"/>
    <w:link w:val="SubtitleChar"/>
    <w:uiPriority w:val="11"/>
    <w:rsid w:val="000A02C8"/>
    <w:pPr>
      <w:keepNext/>
      <w:keepLines/>
      <w:spacing w:after="320"/>
    </w:pPr>
    <w:rPr>
      <w:rFonts w:ascii="Times New Roman" w:eastAsia="Times New Roman" w:hAnsi="Times New Roman" w:cs="Times New Roman"/>
      <w:color w:val="666666"/>
      <w:sz w:val="30"/>
      <w:szCs w:val="30"/>
      <w:lang w:val="en-GB"/>
    </w:rPr>
  </w:style>
  <w:style w:type="character" w:customStyle="1" w:styleId="SubtitleChar">
    <w:name w:val="Subtitle Char"/>
    <w:basedOn w:val="DefaultParagraphFont"/>
    <w:link w:val="Subtitle"/>
    <w:uiPriority w:val="11"/>
    <w:rsid w:val="000A02C8"/>
    <w:rPr>
      <w:rFonts w:ascii="Times New Roman" w:eastAsia="Times New Roman" w:hAnsi="Times New Roman" w:cs="Times New Roman"/>
      <w:color w:val="666666"/>
      <w:sz w:val="30"/>
      <w:szCs w:val="30"/>
      <w:lang w:val="en-GB"/>
    </w:rPr>
  </w:style>
  <w:style w:type="character" w:styleId="LineNumber">
    <w:name w:val="line number"/>
    <w:basedOn w:val="DefaultParagraphFont"/>
    <w:uiPriority w:val="99"/>
    <w:semiHidden/>
    <w:unhideWhenUsed/>
    <w:rsid w:val="000A02C8"/>
  </w:style>
  <w:style w:type="paragraph" w:customStyle="1" w:styleId="Query">
    <w:name w:val="Query"/>
    <w:basedOn w:val="BaseText"/>
    <w:link w:val="QueryChar"/>
    <w:rsid w:val="000A02C8"/>
  </w:style>
  <w:style w:type="character" w:customStyle="1" w:styleId="QueryChar">
    <w:name w:val="Query Char"/>
    <w:link w:val="Query"/>
    <w:rsid w:val="000A02C8"/>
    <w:rPr>
      <w:rFonts w:ascii="Times New Roman" w:eastAsia="Times New Roman" w:hAnsi="Times New Roman" w:cs="Times New Roman"/>
      <w:sz w:val="20"/>
      <w:szCs w:val="20"/>
      <w:lang w:val="en-GB"/>
    </w:rPr>
  </w:style>
  <w:style w:type="character" w:styleId="Hyperlink">
    <w:name w:val="Hyperlink"/>
    <w:basedOn w:val="DefaultParagraphFont"/>
    <w:uiPriority w:val="99"/>
    <w:unhideWhenUsed/>
    <w:rsid w:val="000A02C8"/>
    <w:rPr>
      <w:color w:val="0563C1" w:themeColor="hyperlink"/>
      <w:u w:val="single"/>
    </w:rPr>
  </w:style>
  <w:style w:type="paragraph" w:customStyle="1" w:styleId="FigureLegend">
    <w:name w:val="FigureLegend"/>
    <w:basedOn w:val="BaseText"/>
    <w:link w:val="FigureLegendChar"/>
    <w:rsid w:val="000A02C8"/>
    <w:pPr>
      <w:spacing w:line="360" w:lineRule="auto"/>
    </w:pPr>
  </w:style>
  <w:style w:type="paragraph" w:customStyle="1" w:styleId="OnlineMethPara">
    <w:name w:val="Online_MethPara"/>
    <w:basedOn w:val="BaseText"/>
    <w:rsid w:val="000A02C8"/>
    <w:pPr>
      <w:spacing w:line="360" w:lineRule="auto"/>
    </w:pPr>
    <w:rPr>
      <w:sz w:val="24"/>
    </w:rPr>
  </w:style>
  <w:style w:type="paragraph" w:styleId="HTMLPreformatted">
    <w:name w:val="HTML Preformatted"/>
    <w:basedOn w:val="Normal"/>
    <w:link w:val="HTMLPreformattedChar"/>
    <w:uiPriority w:val="99"/>
    <w:semiHidden/>
    <w:unhideWhenUsed/>
    <w:rsid w:val="000A02C8"/>
    <w:rPr>
      <w:rFonts w:ascii="Consolas" w:eastAsia="Times New Roman" w:hAnsi="Consolas" w:cs="Times New Roman"/>
      <w:sz w:val="20"/>
      <w:szCs w:val="20"/>
      <w:lang w:val="en-GB"/>
    </w:rPr>
  </w:style>
  <w:style w:type="character" w:customStyle="1" w:styleId="HTMLPreformattedChar">
    <w:name w:val="HTML Preformatted Char"/>
    <w:basedOn w:val="DefaultParagraphFont"/>
    <w:link w:val="HTMLPreformatted"/>
    <w:uiPriority w:val="99"/>
    <w:semiHidden/>
    <w:rsid w:val="000A02C8"/>
    <w:rPr>
      <w:rFonts w:ascii="Consolas" w:eastAsia="Times New Roman" w:hAnsi="Consolas" w:cs="Times New Roman"/>
      <w:sz w:val="20"/>
      <w:szCs w:val="20"/>
      <w:lang w:val="en-GB"/>
    </w:rPr>
  </w:style>
  <w:style w:type="paragraph" w:styleId="Header">
    <w:name w:val="header"/>
    <w:basedOn w:val="Normal"/>
    <w:link w:val="HeaderChar"/>
    <w:uiPriority w:val="99"/>
    <w:unhideWhenUsed/>
    <w:rsid w:val="000A02C8"/>
    <w:pPr>
      <w:tabs>
        <w:tab w:val="center" w:pos="4513"/>
        <w:tab w:val="right" w:pos="9026"/>
      </w:tabs>
    </w:pPr>
    <w:rPr>
      <w:rFonts w:ascii="Times New Roman" w:eastAsia="Times New Roman" w:hAnsi="Times New Roman" w:cs="Times New Roman"/>
      <w:sz w:val="20"/>
      <w:szCs w:val="20"/>
      <w:lang w:val="en-GB"/>
    </w:rPr>
  </w:style>
  <w:style w:type="character" w:customStyle="1" w:styleId="HeaderChar">
    <w:name w:val="Header Char"/>
    <w:basedOn w:val="DefaultParagraphFont"/>
    <w:link w:val="Header"/>
    <w:uiPriority w:val="99"/>
    <w:rsid w:val="000A02C8"/>
    <w:rPr>
      <w:rFonts w:ascii="Times New Roman" w:eastAsia="Times New Roman" w:hAnsi="Times New Roman" w:cs="Times New Roman"/>
      <w:sz w:val="20"/>
      <w:szCs w:val="20"/>
      <w:lang w:val="en-GB"/>
    </w:rPr>
  </w:style>
  <w:style w:type="table" w:customStyle="1" w:styleId="Style">
    <w:name w:val="Style"/>
    <w:basedOn w:val="TableNormal"/>
    <w:rsid w:val="000A02C8"/>
    <w:pPr>
      <w:spacing w:line="276" w:lineRule="auto"/>
    </w:pPr>
    <w:rPr>
      <w:rFonts w:ascii="Arial" w:eastAsia="Times New Roman" w:hAnsi="Arial" w:cs="Arial"/>
      <w:sz w:val="22"/>
      <w:szCs w:val="22"/>
      <w:lang w:val="en"/>
    </w:rPr>
    <w:tblPr>
      <w:tblStyleRowBandSize w:val="1"/>
      <w:tblStyleColBandSize w:val="1"/>
      <w:tblCellMar>
        <w:top w:w="100" w:type="dxa"/>
        <w:left w:w="100" w:type="dxa"/>
        <w:bottom w:w="100" w:type="dxa"/>
        <w:right w:w="100" w:type="dxa"/>
      </w:tblCellMar>
    </w:tblPr>
  </w:style>
  <w:style w:type="table" w:customStyle="1" w:styleId="Style4">
    <w:name w:val="Style4"/>
    <w:basedOn w:val="TableNormal"/>
    <w:rsid w:val="000A02C8"/>
    <w:pPr>
      <w:spacing w:line="276" w:lineRule="auto"/>
    </w:pPr>
    <w:rPr>
      <w:rFonts w:ascii="Arial" w:eastAsia="Times New Roman" w:hAnsi="Arial" w:cs="Arial"/>
      <w:sz w:val="22"/>
      <w:szCs w:val="22"/>
      <w:lang w:val="en"/>
    </w:rPr>
    <w:tblPr>
      <w:tblStyleRowBandSize w:val="1"/>
      <w:tblStyleColBandSize w:val="1"/>
      <w:tblCellMar>
        <w:top w:w="100" w:type="dxa"/>
        <w:left w:w="100" w:type="dxa"/>
        <w:bottom w:w="100" w:type="dxa"/>
        <w:right w:w="100" w:type="dxa"/>
      </w:tblCellMar>
    </w:tblPr>
  </w:style>
  <w:style w:type="table" w:customStyle="1" w:styleId="Style3">
    <w:name w:val="Style3"/>
    <w:basedOn w:val="TableNormal"/>
    <w:rsid w:val="000A02C8"/>
    <w:pPr>
      <w:spacing w:line="276" w:lineRule="auto"/>
    </w:pPr>
    <w:rPr>
      <w:rFonts w:ascii="Arial" w:eastAsia="Times New Roman" w:hAnsi="Arial" w:cs="Arial"/>
      <w:sz w:val="22"/>
      <w:szCs w:val="22"/>
      <w:lang w:val="en"/>
    </w:rPr>
    <w:tblPr>
      <w:tblStyleRowBandSize w:val="1"/>
      <w:tblStyleColBandSize w:val="1"/>
      <w:tblCellMar>
        <w:top w:w="100" w:type="dxa"/>
        <w:left w:w="100" w:type="dxa"/>
        <w:bottom w:w="100" w:type="dxa"/>
        <w:right w:w="100" w:type="dxa"/>
      </w:tblCellMar>
    </w:tblPr>
  </w:style>
  <w:style w:type="table" w:customStyle="1" w:styleId="Style2">
    <w:name w:val="Style2"/>
    <w:basedOn w:val="TableNormal"/>
    <w:rsid w:val="000A02C8"/>
    <w:pPr>
      <w:spacing w:line="276" w:lineRule="auto"/>
    </w:pPr>
    <w:rPr>
      <w:rFonts w:ascii="Arial" w:eastAsia="Times New Roman" w:hAnsi="Arial" w:cs="Arial"/>
      <w:sz w:val="22"/>
      <w:szCs w:val="22"/>
      <w:lang w:val="en"/>
    </w:rPr>
    <w:tblPr>
      <w:tblStyleRowBandSize w:val="1"/>
      <w:tblStyleColBandSize w:val="1"/>
      <w:tblCellMar>
        <w:top w:w="100" w:type="dxa"/>
        <w:left w:w="100" w:type="dxa"/>
        <w:bottom w:w="100" w:type="dxa"/>
        <w:right w:w="100" w:type="dxa"/>
      </w:tblCellMar>
    </w:tblPr>
  </w:style>
  <w:style w:type="table" w:customStyle="1" w:styleId="Style1">
    <w:name w:val="Style1"/>
    <w:basedOn w:val="TableNormal"/>
    <w:rsid w:val="000A02C8"/>
    <w:pPr>
      <w:spacing w:line="276" w:lineRule="auto"/>
    </w:pPr>
    <w:rPr>
      <w:rFonts w:ascii="Arial" w:eastAsia="Times New Roman" w:hAnsi="Arial" w:cs="Arial"/>
      <w:sz w:val="22"/>
      <w:szCs w:val="22"/>
      <w:lang w:val="en"/>
    </w:rPr>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0A02C8"/>
    <w:pPr>
      <w:tabs>
        <w:tab w:val="center" w:pos="4513"/>
        <w:tab w:val="right" w:pos="9026"/>
      </w:tabs>
    </w:pPr>
    <w:rPr>
      <w:rFonts w:ascii="Times New Roman" w:eastAsia="Times New Roman" w:hAnsi="Times New Roman" w:cs="Times New Roman"/>
      <w:sz w:val="20"/>
      <w:szCs w:val="20"/>
      <w:lang w:val="en-GB"/>
    </w:rPr>
  </w:style>
  <w:style w:type="character" w:customStyle="1" w:styleId="FooterChar">
    <w:name w:val="Footer Char"/>
    <w:basedOn w:val="DefaultParagraphFont"/>
    <w:link w:val="Footer"/>
    <w:uiPriority w:val="99"/>
    <w:rsid w:val="000A02C8"/>
    <w:rPr>
      <w:rFonts w:ascii="Times New Roman" w:eastAsia="Times New Roman" w:hAnsi="Times New Roman" w:cs="Times New Roman"/>
      <w:sz w:val="20"/>
      <w:szCs w:val="20"/>
      <w:lang w:val="en-GB"/>
    </w:rPr>
  </w:style>
  <w:style w:type="character" w:customStyle="1" w:styleId="bibarticle">
    <w:name w:val="bib_article"/>
    <w:basedOn w:val="bibbase"/>
    <w:rsid w:val="000A02C8"/>
    <w:rPr>
      <w:sz w:val="24"/>
      <w:bdr w:val="none" w:sz="0" w:space="0" w:color="auto"/>
      <w:shd w:val="clear" w:color="auto" w:fill="CCFFFF"/>
    </w:rPr>
  </w:style>
  <w:style w:type="character" w:customStyle="1" w:styleId="bibdoi">
    <w:name w:val="bib_doi"/>
    <w:basedOn w:val="bibbase"/>
    <w:rsid w:val="000A02C8"/>
    <w:rPr>
      <w:sz w:val="24"/>
      <w:bdr w:val="none" w:sz="0" w:space="0" w:color="auto"/>
      <w:shd w:val="clear" w:color="auto" w:fill="CCFFCC"/>
    </w:rPr>
  </w:style>
  <w:style w:type="character" w:customStyle="1" w:styleId="bibetal">
    <w:name w:val="bib_etal"/>
    <w:basedOn w:val="bibbase"/>
    <w:rsid w:val="000A02C8"/>
    <w:rPr>
      <w:sz w:val="24"/>
      <w:bdr w:val="none" w:sz="0" w:space="0" w:color="auto"/>
      <w:shd w:val="clear" w:color="auto" w:fill="CCFF99"/>
    </w:rPr>
  </w:style>
  <w:style w:type="character" w:customStyle="1" w:styleId="bibfname">
    <w:name w:val="bib_fname"/>
    <w:basedOn w:val="bibbase"/>
    <w:rsid w:val="000A02C8"/>
    <w:rPr>
      <w:sz w:val="24"/>
      <w:bdr w:val="none" w:sz="0" w:space="0" w:color="auto"/>
      <w:shd w:val="clear" w:color="auto" w:fill="FFFFCC"/>
    </w:rPr>
  </w:style>
  <w:style w:type="character" w:customStyle="1" w:styleId="bibfpage">
    <w:name w:val="bib_fpage"/>
    <w:basedOn w:val="bibbase"/>
    <w:rsid w:val="000A02C8"/>
    <w:rPr>
      <w:sz w:val="24"/>
      <w:bdr w:val="none" w:sz="0" w:space="0" w:color="auto"/>
      <w:shd w:val="clear" w:color="auto" w:fill="E6E6E6"/>
    </w:rPr>
  </w:style>
  <w:style w:type="character" w:customStyle="1" w:styleId="bibissue">
    <w:name w:val="bib_issue"/>
    <w:basedOn w:val="bibbase"/>
    <w:rsid w:val="000A02C8"/>
    <w:rPr>
      <w:sz w:val="24"/>
      <w:bdr w:val="none" w:sz="0" w:space="0" w:color="auto"/>
      <w:shd w:val="clear" w:color="auto" w:fill="FFFFAB"/>
    </w:rPr>
  </w:style>
  <w:style w:type="character" w:customStyle="1" w:styleId="bibjournal">
    <w:name w:val="bib_journal"/>
    <w:basedOn w:val="bibbase"/>
    <w:rsid w:val="000A02C8"/>
    <w:rPr>
      <w:i/>
      <w:sz w:val="24"/>
      <w:bdr w:val="none" w:sz="0" w:space="0" w:color="auto"/>
      <w:shd w:val="clear" w:color="auto" w:fill="F9DECF"/>
    </w:rPr>
  </w:style>
  <w:style w:type="character" w:customStyle="1" w:styleId="biblpage">
    <w:name w:val="bib_lpage"/>
    <w:basedOn w:val="bibbase"/>
    <w:rsid w:val="000A02C8"/>
    <w:rPr>
      <w:sz w:val="24"/>
      <w:bdr w:val="none" w:sz="0" w:space="0" w:color="auto"/>
      <w:shd w:val="clear" w:color="auto" w:fill="D9D9D9"/>
    </w:rPr>
  </w:style>
  <w:style w:type="character" w:customStyle="1" w:styleId="bibnumber">
    <w:name w:val="bib_number"/>
    <w:basedOn w:val="bibbase"/>
    <w:rsid w:val="000A02C8"/>
    <w:rPr>
      <w:sz w:val="24"/>
      <w:bdr w:val="none" w:sz="0" w:space="0" w:color="auto"/>
      <w:shd w:val="clear" w:color="auto" w:fill="CCCCFF"/>
    </w:rPr>
  </w:style>
  <w:style w:type="character" w:customStyle="1" w:styleId="biborganization">
    <w:name w:val="bib_organization"/>
    <w:basedOn w:val="bibbase"/>
    <w:rsid w:val="000A02C8"/>
    <w:rPr>
      <w:sz w:val="24"/>
      <w:bdr w:val="none" w:sz="0" w:space="0" w:color="auto"/>
      <w:shd w:val="clear" w:color="auto" w:fill="CCFF99"/>
    </w:rPr>
  </w:style>
  <w:style w:type="character" w:customStyle="1" w:styleId="bibsuppl">
    <w:name w:val="bib_suppl"/>
    <w:basedOn w:val="bibbase"/>
    <w:rsid w:val="000A02C8"/>
    <w:rPr>
      <w:sz w:val="24"/>
      <w:bdr w:val="none" w:sz="0" w:space="0" w:color="auto"/>
      <w:shd w:val="clear" w:color="auto" w:fill="FFCC66"/>
    </w:rPr>
  </w:style>
  <w:style w:type="character" w:customStyle="1" w:styleId="bibsurname">
    <w:name w:val="bib_surname"/>
    <w:basedOn w:val="bibbase"/>
    <w:rsid w:val="000A02C8"/>
    <w:rPr>
      <w:sz w:val="24"/>
      <w:bdr w:val="none" w:sz="0" w:space="0" w:color="auto"/>
      <w:shd w:val="clear" w:color="auto" w:fill="CCFF99"/>
    </w:rPr>
  </w:style>
  <w:style w:type="character" w:customStyle="1" w:styleId="bibunpubl">
    <w:name w:val="bib_unpubl"/>
    <w:basedOn w:val="bibbase"/>
    <w:rsid w:val="000A02C8"/>
    <w:rPr>
      <w:sz w:val="24"/>
    </w:rPr>
  </w:style>
  <w:style w:type="character" w:customStyle="1" w:styleId="biburl">
    <w:name w:val="bib_url"/>
    <w:basedOn w:val="bibbase"/>
    <w:rsid w:val="000A02C8"/>
    <w:rPr>
      <w:sz w:val="24"/>
      <w:bdr w:val="none" w:sz="0" w:space="0" w:color="auto"/>
      <w:shd w:val="clear" w:color="auto" w:fill="CCFF66"/>
    </w:rPr>
  </w:style>
  <w:style w:type="character" w:customStyle="1" w:styleId="bibvolume">
    <w:name w:val="bib_volume"/>
    <w:basedOn w:val="bibbase"/>
    <w:rsid w:val="000A02C8"/>
    <w:rPr>
      <w:b/>
      <w:sz w:val="24"/>
      <w:bdr w:val="none" w:sz="0" w:space="0" w:color="auto"/>
      <w:shd w:val="clear" w:color="auto" w:fill="CCECFF"/>
    </w:rPr>
  </w:style>
  <w:style w:type="character" w:customStyle="1" w:styleId="bibyear">
    <w:name w:val="bib_year"/>
    <w:basedOn w:val="bibbase"/>
    <w:rsid w:val="000A02C8"/>
    <w:rPr>
      <w:sz w:val="24"/>
      <w:bdr w:val="none" w:sz="0" w:space="0" w:color="auto"/>
      <w:shd w:val="clear" w:color="auto" w:fill="FFCCFF"/>
    </w:rPr>
  </w:style>
  <w:style w:type="character" w:customStyle="1" w:styleId="citebib">
    <w:name w:val="cite_bib"/>
    <w:basedOn w:val="citebase"/>
    <w:rsid w:val="000A02C8"/>
    <w:rPr>
      <w:sz w:val="24"/>
      <w:bdr w:val="none" w:sz="0" w:space="0" w:color="auto"/>
      <w:shd w:val="clear" w:color="auto" w:fill="CCFFFF"/>
    </w:rPr>
  </w:style>
  <w:style w:type="character" w:customStyle="1" w:styleId="citebox">
    <w:name w:val="cite_box"/>
    <w:rsid w:val="000A02C8"/>
    <w:rPr>
      <w:sz w:val="24"/>
      <w:bdr w:val="none" w:sz="0" w:space="0" w:color="auto"/>
      <w:shd w:val="clear" w:color="auto" w:fill="CCC0D9"/>
    </w:rPr>
  </w:style>
  <w:style w:type="character" w:customStyle="1" w:styleId="citefig">
    <w:name w:val="cite_fig"/>
    <w:basedOn w:val="citebase"/>
    <w:rsid w:val="000A02C8"/>
    <w:rPr>
      <w:color w:val="auto"/>
      <w:sz w:val="24"/>
      <w:bdr w:val="none" w:sz="0" w:space="0" w:color="auto"/>
      <w:shd w:val="clear" w:color="auto" w:fill="CCFFCC"/>
    </w:rPr>
  </w:style>
  <w:style w:type="character" w:customStyle="1" w:styleId="citetbl">
    <w:name w:val="cite_tbl"/>
    <w:basedOn w:val="citebase"/>
    <w:rsid w:val="000A02C8"/>
    <w:rPr>
      <w:color w:val="auto"/>
      <w:sz w:val="24"/>
      <w:bdr w:val="none" w:sz="0" w:space="0" w:color="auto"/>
      <w:shd w:val="clear" w:color="auto" w:fill="FF9999"/>
    </w:rPr>
  </w:style>
  <w:style w:type="character" w:customStyle="1" w:styleId="bibdeg">
    <w:name w:val="bib_deg"/>
    <w:basedOn w:val="bibbase"/>
    <w:rsid w:val="000A02C8"/>
    <w:rPr>
      <w:sz w:val="24"/>
    </w:rPr>
  </w:style>
  <w:style w:type="character" w:customStyle="1" w:styleId="bibsuffix">
    <w:name w:val="bib_suffix"/>
    <w:basedOn w:val="bibbase"/>
    <w:rsid w:val="000A02C8"/>
    <w:rPr>
      <w:sz w:val="24"/>
    </w:rPr>
  </w:style>
  <w:style w:type="character" w:customStyle="1" w:styleId="bibcomment">
    <w:name w:val="bib_comment"/>
    <w:basedOn w:val="bibbase"/>
    <w:rsid w:val="000A02C8"/>
    <w:rPr>
      <w:sz w:val="24"/>
    </w:rPr>
  </w:style>
  <w:style w:type="character" w:customStyle="1" w:styleId="audeg">
    <w:name w:val="au_deg"/>
    <w:basedOn w:val="aubase"/>
    <w:rsid w:val="000A02C8"/>
    <w:rPr>
      <w:sz w:val="20"/>
      <w:bdr w:val="none" w:sz="0" w:space="0" w:color="auto"/>
      <w:shd w:val="clear" w:color="auto" w:fill="FFFF00"/>
    </w:rPr>
  </w:style>
  <w:style w:type="character" w:customStyle="1" w:styleId="aufname">
    <w:name w:val="au_fname"/>
    <w:basedOn w:val="aubase"/>
    <w:rsid w:val="000A02C8"/>
    <w:rPr>
      <w:sz w:val="20"/>
      <w:bdr w:val="none" w:sz="0" w:space="0" w:color="auto"/>
      <w:shd w:val="clear" w:color="auto" w:fill="00FFFF"/>
    </w:rPr>
  </w:style>
  <w:style w:type="character" w:customStyle="1" w:styleId="aurole">
    <w:name w:val="au_role"/>
    <w:basedOn w:val="aubase"/>
    <w:rsid w:val="000A02C8"/>
    <w:rPr>
      <w:sz w:val="20"/>
      <w:bdr w:val="none" w:sz="0" w:space="0" w:color="auto"/>
      <w:shd w:val="clear" w:color="auto" w:fill="808000"/>
    </w:rPr>
  </w:style>
  <w:style w:type="character" w:customStyle="1" w:styleId="ausuffix">
    <w:name w:val="au_suffix"/>
    <w:basedOn w:val="aubase"/>
    <w:rsid w:val="000A02C8"/>
    <w:rPr>
      <w:sz w:val="20"/>
      <w:bdr w:val="none" w:sz="0" w:space="0" w:color="auto"/>
      <w:shd w:val="clear" w:color="auto" w:fill="FF00FF"/>
    </w:rPr>
  </w:style>
  <w:style w:type="character" w:customStyle="1" w:styleId="ausurname">
    <w:name w:val="au_surname"/>
    <w:basedOn w:val="aubase"/>
    <w:rsid w:val="000A02C8"/>
    <w:rPr>
      <w:sz w:val="20"/>
      <w:bdr w:val="none" w:sz="0" w:space="0" w:color="auto"/>
      <w:shd w:val="clear" w:color="auto" w:fill="00FF00"/>
    </w:rPr>
  </w:style>
  <w:style w:type="character" w:customStyle="1" w:styleId="bibbase">
    <w:name w:val="bib_base"/>
    <w:rsid w:val="000A02C8"/>
    <w:rPr>
      <w:sz w:val="24"/>
    </w:rPr>
  </w:style>
  <w:style w:type="character" w:customStyle="1" w:styleId="aubase">
    <w:name w:val="au_base"/>
    <w:rsid w:val="000A02C8"/>
    <w:rPr>
      <w:sz w:val="20"/>
    </w:rPr>
  </w:style>
  <w:style w:type="character" w:customStyle="1" w:styleId="citebase">
    <w:name w:val="cite_base"/>
    <w:rsid w:val="000A02C8"/>
    <w:rPr>
      <w:sz w:val="24"/>
    </w:rPr>
  </w:style>
  <w:style w:type="character" w:customStyle="1" w:styleId="aucollab">
    <w:name w:val="au_collab"/>
    <w:basedOn w:val="aubase"/>
    <w:rsid w:val="000A02C8"/>
    <w:rPr>
      <w:sz w:val="20"/>
      <w:bdr w:val="none" w:sz="0" w:space="0" w:color="auto"/>
      <w:shd w:val="clear" w:color="auto" w:fill="C0C0C0"/>
    </w:rPr>
  </w:style>
  <w:style w:type="character" w:customStyle="1" w:styleId="citefn">
    <w:name w:val="cite_fn"/>
    <w:basedOn w:val="citebase"/>
    <w:rsid w:val="000A02C8"/>
    <w:rPr>
      <w:sz w:val="24"/>
      <w:shd w:val="clear" w:color="auto" w:fill="FF99CC"/>
    </w:rPr>
  </w:style>
  <w:style w:type="character" w:customStyle="1" w:styleId="citeen">
    <w:name w:val="cite_en"/>
    <w:basedOn w:val="citebase"/>
    <w:rsid w:val="000A02C8"/>
    <w:rPr>
      <w:sz w:val="24"/>
      <w:bdr w:val="none" w:sz="0" w:space="0" w:color="auto"/>
      <w:shd w:val="clear" w:color="auto" w:fill="FFFF99"/>
      <w:vertAlign w:val="superscript"/>
    </w:rPr>
  </w:style>
  <w:style w:type="character" w:customStyle="1" w:styleId="eqno">
    <w:name w:val="eq_no"/>
    <w:basedOn w:val="citebase"/>
    <w:rsid w:val="000A02C8"/>
    <w:rPr>
      <w:sz w:val="24"/>
    </w:rPr>
  </w:style>
  <w:style w:type="paragraph" w:customStyle="1" w:styleId="BaseHeading">
    <w:name w:val="Base_Heading"/>
    <w:rsid w:val="000A02C8"/>
    <w:pPr>
      <w:keepNext/>
      <w:spacing w:before="240"/>
      <w:outlineLvl w:val="0"/>
    </w:pPr>
    <w:rPr>
      <w:rFonts w:ascii="Arial" w:eastAsia="Times New Roman" w:hAnsi="Arial" w:cs="Times New Roman"/>
      <w:b/>
      <w:kern w:val="28"/>
      <w:sz w:val="28"/>
      <w:szCs w:val="20"/>
      <w:lang w:val="en-GB"/>
    </w:rPr>
  </w:style>
  <w:style w:type="paragraph" w:customStyle="1" w:styleId="BaseText">
    <w:name w:val="Base_Text"/>
    <w:link w:val="BaseTextChar"/>
    <w:rsid w:val="000A02C8"/>
    <w:pPr>
      <w:spacing w:before="120"/>
    </w:pPr>
    <w:rPr>
      <w:rFonts w:ascii="Times New Roman" w:eastAsia="Times New Roman" w:hAnsi="Times New Roman" w:cs="Times New Roman"/>
      <w:sz w:val="20"/>
      <w:szCs w:val="20"/>
      <w:lang w:val="en-GB"/>
    </w:rPr>
  </w:style>
  <w:style w:type="paragraph" w:customStyle="1" w:styleId="Abstract">
    <w:name w:val="Abstract"/>
    <w:basedOn w:val="BaseText"/>
    <w:link w:val="AbstractChar"/>
    <w:rsid w:val="000A02C8"/>
    <w:pPr>
      <w:spacing w:line="360" w:lineRule="auto"/>
    </w:pPr>
    <w:rPr>
      <w:b/>
    </w:rPr>
  </w:style>
  <w:style w:type="paragraph" w:customStyle="1" w:styleId="Acknowledgment">
    <w:name w:val="Acknowledgment"/>
    <w:basedOn w:val="BaseText"/>
    <w:rsid w:val="000A02C8"/>
    <w:pPr>
      <w:spacing w:line="360" w:lineRule="auto"/>
    </w:pPr>
  </w:style>
  <w:style w:type="paragraph" w:customStyle="1" w:styleId="AcknowledgmentTitle">
    <w:name w:val="AcknowledgmentTitle"/>
    <w:basedOn w:val="Heading1"/>
    <w:rsid w:val="000A02C8"/>
    <w:rPr>
      <w:sz w:val="24"/>
    </w:rPr>
  </w:style>
  <w:style w:type="paragraph" w:customStyle="1" w:styleId="Affiliations">
    <w:name w:val="Affiliations"/>
    <w:basedOn w:val="BaseText"/>
    <w:rsid w:val="000A02C8"/>
    <w:pPr>
      <w:spacing w:line="360" w:lineRule="auto"/>
    </w:pPr>
  </w:style>
  <w:style w:type="paragraph" w:customStyle="1" w:styleId="Authors">
    <w:name w:val="Authors"/>
    <w:basedOn w:val="BaseText"/>
    <w:rsid w:val="000A02C8"/>
    <w:pPr>
      <w:spacing w:line="360" w:lineRule="auto"/>
    </w:pPr>
  </w:style>
  <w:style w:type="paragraph" w:customStyle="1" w:styleId="BodyPara">
    <w:name w:val="BodyPara"/>
    <w:basedOn w:val="BaseText"/>
    <w:rsid w:val="000A02C8"/>
    <w:pPr>
      <w:spacing w:line="360" w:lineRule="auto"/>
    </w:pPr>
    <w:rPr>
      <w:sz w:val="24"/>
    </w:rPr>
  </w:style>
  <w:style w:type="paragraph" w:customStyle="1" w:styleId="BodyIndent">
    <w:name w:val="BodyIndent"/>
    <w:basedOn w:val="BaseText"/>
    <w:rsid w:val="000A02C8"/>
    <w:pPr>
      <w:spacing w:line="360" w:lineRule="auto"/>
      <w:ind w:firstLine="720"/>
    </w:pPr>
    <w:rPr>
      <w:sz w:val="24"/>
    </w:rPr>
  </w:style>
  <w:style w:type="paragraph" w:customStyle="1" w:styleId="Boxhead">
    <w:name w:val="Boxhead"/>
    <w:basedOn w:val="Heading1"/>
    <w:rsid w:val="000A02C8"/>
  </w:style>
  <w:style w:type="paragraph" w:customStyle="1" w:styleId="BoxText">
    <w:name w:val="BoxText"/>
    <w:basedOn w:val="BaseText"/>
    <w:rsid w:val="000A02C8"/>
  </w:style>
  <w:style w:type="paragraph" w:customStyle="1" w:styleId="BulletedList">
    <w:name w:val="BulletedList"/>
    <w:basedOn w:val="BaseText"/>
    <w:rsid w:val="000A02C8"/>
    <w:pPr>
      <w:ind w:left="360" w:hanging="360"/>
    </w:pPr>
  </w:style>
  <w:style w:type="paragraph" w:customStyle="1" w:styleId="CompInterest">
    <w:name w:val="CompInterest"/>
    <w:basedOn w:val="BaseText"/>
    <w:rsid w:val="000A02C8"/>
    <w:pPr>
      <w:spacing w:line="360" w:lineRule="auto"/>
    </w:pPr>
  </w:style>
  <w:style w:type="paragraph" w:customStyle="1" w:styleId="Correspondence">
    <w:name w:val="Correspondence"/>
    <w:basedOn w:val="BaseText"/>
    <w:rsid w:val="000A02C8"/>
    <w:pPr>
      <w:spacing w:line="360" w:lineRule="auto"/>
    </w:pPr>
  </w:style>
  <w:style w:type="paragraph" w:customStyle="1" w:styleId="DisplayMatter">
    <w:name w:val="DisplayMatter"/>
    <w:basedOn w:val="BaseText"/>
    <w:rsid w:val="000A02C8"/>
  </w:style>
  <w:style w:type="paragraph" w:styleId="DocumentMap">
    <w:name w:val="Document Map"/>
    <w:basedOn w:val="Normal"/>
    <w:link w:val="DocumentMapChar"/>
    <w:uiPriority w:val="99"/>
    <w:semiHidden/>
    <w:rsid w:val="000A02C8"/>
    <w:pPr>
      <w:shd w:val="clear" w:color="auto" w:fill="000080"/>
    </w:pPr>
    <w:rPr>
      <w:rFonts w:ascii="Tahoma" w:eastAsia="Times New Roman" w:hAnsi="Tahoma" w:cs="Times New Roman"/>
      <w:sz w:val="20"/>
      <w:szCs w:val="20"/>
      <w:lang w:val="en-GB"/>
    </w:rPr>
  </w:style>
  <w:style w:type="character" w:customStyle="1" w:styleId="DocumentMapChar">
    <w:name w:val="Document Map Char"/>
    <w:basedOn w:val="DefaultParagraphFont"/>
    <w:link w:val="DocumentMap"/>
    <w:uiPriority w:val="99"/>
    <w:semiHidden/>
    <w:rsid w:val="000A02C8"/>
    <w:rPr>
      <w:rFonts w:ascii="Tahoma" w:eastAsia="Times New Roman" w:hAnsi="Tahoma" w:cs="Times New Roman"/>
      <w:sz w:val="20"/>
      <w:szCs w:val="20"/>
      <w:shd w:val="clear" w:color="auto" w:fill="000080"/>
      <w:lang w:val="en-GB"/>
    </w:rPr>
  </w:style>
  <w:style w:type="paragraph" w:customStyle="1" w:styleId="Endnote">
    <w:name w:val="Endnote"/>
    <w:basedOn w:val="BaseText"/>
    <w:rsid w:val="000A02C8"/>
  </w:style>
  <w:style w:type="paragraph" w:customStyle="1" w:styleId="Equation">
    <w:name w:val="Equation"/>
    <w:basedOn w:val="BaseText"/>
    <w:rsid w:val="000A02C8"/>
    <w:pPr>
      <w:ind w:left="1440" w:right="1440"/>
    </w:pPr>
  </w:style>
  <w:style w:type="paragraph" w:customStyle="1" w:styleId="FirstPara">
    <w:name w:val="FirstPara"/>
    <w:basedOn w:val="BaseText"/>
    <w:rsid w:val="000A02C8"/>
    <w:pPr>
      <w:spacing w:line="360" w:lineRule="auto"/>
    </w:pPr>
    <w:rPr>
      <w:sz w:val="24"/>
    </w:rPr>
  </w:style>
  <w:style w:type="character" w:styleId="FollowedHyperlink">
    <w:name w:val="FollowedHyperlink"/>
    <w:uiPriority w:val="99"/>
    <w:rsid w:val="000A02C8"/>
    <w:rPr>
      <w:color w:val="800080"/>
      <w:u w:val="single"/>
    </w:rPr>
  </w:style>
  <w:style w:type="paragraph" w:customStyle="1" w:styleId="Footnote">
    <w:name w:val="Footnote"/>
    <w:basedOn w:val="BaseText"/>
    <w:rsid w:val="000A02C8"/>
    <w:pPr>
      <w:spacing w:line="360" w:lineRule="auto"/>
    </w:pPr>
  </w:style>
  <w:style w:type="paragraph" w:customStyle="1" w:styleId="Glossary">
    <w:name w:val="Glossary"/>
    <w:basedOn w:val="BaseText"/>
    <w:rsid w:val="000A02C8"/>
  </w:style>
  <w:style w:type="paragraph" w:customStyle="1" w:styleId="GlossaryTerm">
    <w:name w:val="GlossaryTerm"/>
    <w:basedOn w:val="BaseText"/>
    <w:rsid w:val="000A02C8"/>
  </w:style>
  <w:style w:type="paragraph" w:customStyle="1" w:styleId="MethEqn">
    <w:name w:val="MethEqn"/>
    <w:basedOn w:val="BaseText"/>
    <w:rsid w:val="000A02C8"/>
    <w:pPr>
      <w:ind w:left="1440" w:right="1440"/>
    </w:pPr>
    <w:rPr>
      <w:sz w:val="18"/>
    </w:rPr>
  </w:style>
  <w:style w:type="paragraph" w:customStyle="1" w:styleId="MethHead1">
    <w:name w:val="MethHead1"/>
    <w:basedOn w:val="Heading1"/>
    <w:rsid w:val="000A02C8"/>
    <w:rPr>
      <w:sz w:val="24"/>
    </w:rPr>
  </w:style>
  <w:style w:type="paragraph" w:customStyle="1" w:styleId="MethHead2">
    <w:name w:val="MethHead2"/>
    <w:basedOn w:val="Heading1"/>
    <w:rsid w:val="000A02C8"/>
    <w:pPr>
      <w:outlineLvl w:val="1"/>
    </w:pPr>
    <w:rPr>
      <w:sz w:val="20"/>
    </w:rPr>
  </w:style>
  <w:style w:type="paragraph" w:customStyle="1" w:styleId="MethPara">
    <w:name w:val="MethPara"/>
    <w:basedOn w:val="BaseText"/>
    <w:rsid w:val="000A02C8"/>
    <w:pPr>
      <w:spacing w:line="360" w:lineRule="auto"/>
    </w:pPr>
    <w:rPr>
      <w:sz w:val="24"/>
    </w:rPr>
  </w:style>
  <w:style w:type="paragraph" w:customStyle="1" w:styleId="MethParaIndent">
    <w:name w:val="MethParaIndent"/>
    <w:basedOn w:val="BaseText"/>
    <w:rsid w:val="000A02C8"/>
    <w:pPr>
      <w:spacing w:line="360" w:lineRule="auto"/>
      <w:ind w:firstLine="720"/>
    </w:pPr>
    <w:rPr>
      <w:sz w:val="24"/>
    </w:rPr>
  </w:style>
  <w:style w:type="paragraph" w:customStyle="1" w:styleId="NumList1">
    <w:name w:val="NumList1"/>
    <w:basedOn w:val="BaseText"/>
    <w:rsid w:val="000A02C8"/>
    <w:pPr>
      <w:ind w:left="360" w:hanging="360"/>
    </w:pPr>
  </w:style>
  <w:style w:type="paragraph" w:customStyle="1" w:styleId="NumList2">
    <w:name w:val="NumList2"/>
    <w:basedOn w:val="BaseText"/>
    <w:rsid w:val="000A02C8"/>
    <w:pPr>
      <w:ind w:left="720" w:hanging="360"/>
    </w:pPr>
  </w:style>
  <w:style w:type="paragraph" w:customStyle="1" w:styleId="NumList3">
    <w:name w:val="NumList3"/>
    <w:basedOn w:val="BaseText"/>
    <w:rsid w:val="000A02C8"/>
    <w:pPr>
      <w:ind w:left="1080" w:hanging="360"/>
    </w:pPr>
  </w:style>
  <w:style w:type="paragraph" w:customStyle="1" w:styleId="NumListLevel4">
    <w:name w:val="NumListLevel4"/>
    <w:basedOn w:val="BaseText"/>
    <w:rsid w:val="000A02C8"/>
    <w:pPr>
      <w:ind w:left="1440" w:hanging="360"/>
    </w:pPr>
  </w:style>
  <w:style w:type="paragraph" w:styleId="Quote">
    <w:name w:val="Quote"/>
    <w:basedOn w:val="BaseText"/>
    <w:link w:val="QuoteChar"/>
    <w:uiPriority w:val="29"/>
    <w:qFormat/>
    <w:rsid w:val="000A02C8"/>
    <w:pPr>
      <w:ind w:left="1440" w:right="1440"/>
    </w:pPr>
  </w:style>
  <w:style w:type="character" w:customStyle="1" w:styleId="QuoteChar">
    <w:name w:val="Quote Char"/>
    <w:basedOn w:val="DefaultParagraphFont"/>
    <w:link w:val="Quote"/>
    <w:uiPriority w:val="29"/>
    <w:rsid w:val="000A02C8"/>
    <w:rPr>
      <w:rFonts w:ascii="Times New Roman" w:eastAsia="Times New Roman" w:hAnsi="Times New Roman" w:cs="Times New Roman"/>
      <w:sz w:val="20"/>
      <w:szCs w:val="20"/>
      <w:lang w:val="en-GB"/>
    </w:rPr>
  </w:style>
  <w:style w:type="paragraph" w:customStyle="1" w:styleId="ReceivedAccepted">
    <w:name w:val="ReceivedAccepted"/>
    <w:basedOn w:val="BaseText"/>
    <w:rsid w:val="000A02C8"/>
    <w:pPr>
      <w:spacing w:line="360" w:lineRule="auto"/>
    </w:pPr>
  </w:style>
  <w:style w:type="paragraph" w:customStyle="1" w:styleId="Reference">
    <w:name w:val="Reference"/>
    <w:basedOn w:val="BaseText"/>
    <w:link w:val="ReferenceChar"/>
    <w:rsid w:val="000A02C8"/>
    <w:pPr>
      <w:spacing w:line="360" w:lineRule="auto"/>
      <w:ind w:left="792" w:hanging="792"/>
    </w:pPr>
  </w:style>
  <w:style w:type="paragraph" w:customStyle="1" w:styleId="ReferenceHead">
    <w:name w:val="ReferenceHead"/>
    <w:basedOn w:val="Heading1"/>
    <w:rsid w:val="000A02C8"/>
  </w:style>
  <w:style w:type="paragraph" w:customStyle="1" w:styleId="Sec1Ttl">
    <w:name w:val="Sec1Ttl"/>
    <w:basedOn w:val="Heading1"/>
    <w:rsid w:val="000A02C8"/>
    <w:rPr>
      <w:sz w:val="24"/>
    </w:rPr>
  </w:style>
  <w:style w:type="paragraph" w:customStyle="1" w:styleId="Sec2Ttl">
    <w:name w:val="Sec2Ttl"/>
    <w:basedOn w:val="Heading1"/>
    <w:rsid w:val="000A02C8"/>
    <w:pPr>
      <w:outlineLvl w:val="1"/>
    </w:pPr>
    <w:rPr>
      <w:sz w:val="20"/>
    </w:rPr>
  </w:style>
  <w:style w:type="paragraph" w:customStyle="1" w:styleId="SuppInfor">
    <w:name w:val="SuppInfor"/>
    <w:basedOn w:val="BaseText"/>
    <w:rsid w:val="000A02C8"/>
    <w:pPr>
      <w:spacing w:line="360" w:lineRule="auto"/>
    </w:pPr>
  </w:style>
  <w:style w:type="paragraph" w:customStyle="1" w:styleId="TableBody">
    <w:name w:val="TableBody"/>
    <w:basedOn w:val="BaseText"/>
    <w:rsid w:val="000A02C8"/>
    <w:pPr>
      <w:spacing w:before="0"/>
    </w:pPr>
    <w:rPr>
      <w:rFonts w:ascii="Arial" w:hAnsi="Arial"/>
    </w:rPr>
  </w:style>
  <w:style w:type="paragraph" w:customStyle="1" w:styleId="TableFootnote">
    <w:name w:val="TableFootnote"/>
    <w:basedOn w:val="BaseText"/>
    <w:rsid w:val="000A02C8"/>
    <w:pPr>
      <w:spacing w:before="0"/>
    </w:pPr>
    <w:rPr>
      <w:rFonts w:ascii="Arial" w:hAnsi="Arial"/>
    </w:rPr>
  </w:style>
  <w:style w:type="paragraph" w:customStyle="1" w:styleId="TableHead">
    <w:name w:val="TableHead"/>
    <w:basedOn w:val="BaseText"/>
    <w:rsid w:val="000A02C8"/>
    <w:pPr>
      <w:spacing w:before="0"/>
    </w:pPr>
    <w:rPr>
      <w:rFonts w:ascii="Arial" w:hAnsi="Arial"/>
    </w:rPr>
  </w:style>
  <w:style w:type="paragraph" w:customStyle="1" w:styleId="TableLegend">
    <w:name w:val="TableLegend"/>
    <w:basedOn w:val="BaseText"/>
    <w:rsid w:val="000A02C8"/>
    <w:pPr>
      <w:spacing w:before="0"/>
    </w:pPr>
    <w:rPr>
      <w:rFonts w:ascii="Arial" w:hAnsi="Arial"/>
    </w:rPr>
  </w:style>
  <w:style w:type="paragraph" w:customStyle="1" w:styleId="TableTitle">
    <w:name w:val="TableTitle"/>
    <w:basedOn w:val="BaseText"/>
    <w:rsid w:val="000A02C8"/>
    <w:rPr>
      <w:rFonts w:ascii="Arial" w:hAnsi="Arial"/>
    </w:rPr>
  </w:style>
  <w:style w:type="paragraph" w:customStyle="1" w:styleId="UnnumList">
    <w:name w:val="UnnumList"/>
    <w:basedOn w:val="BaseText"/>
    <w:rsid w:val="000A02C8"/>
    <w:pPr>
      <w:ind w:left="360" w:hanging="360"/>
    </w:pPr>
  </w:style>
  <w:style w:type="paragraph" w:customStyle="1" w:styleId="AuthorContrib">
    <w:name w:val="AuthorContrib"/>
    <w:basedOn w:val="BaseText"/>
    <w:rsid w:val="000A02C8"/>
    <w:pPr>
      <w:spacing w:line="360" w:lineRule="auto"/>
    </w:pPr>
  </w:style>
  <w:style w:type="paragraph" w:customStyle="1" w:styleId="AuthorInfo">
    <w:name w:val="AuthorInfo"/>
    <w:basedOn w:val="BaseText"/>
    <w:rsid w:val="000A02C8"/>
    <w:pPr>
      <w:spacing w:line="360" w:lineRule="auto"/>
    </w:pPr>
  </w:style>
  <w:style w:type="paragraph" w:customStyle="1" w:styleId="Sec3Ttl">
    <w:name w:val="Sec3Ttl"/>
    <w:basedOn w:val="BaseHeading"/>
    <w:rsid w:val="000A02C8"/>
    <w:pPr>
      <w:outlineLvl w:val="2"/>
    </w:pPr>
    <w:rPr>
      <w:sz w:val="18"/>
    </w:rPr>
  </w:style>
  <w:style w:type="paragraph" w:customStyle="1" w:styleId="BoxTextIndent">
    <w:name w:val="BoxTextIndent"/>
    <w:basedOn w:val="BaseText"/>
    <w:rsid w:val="000A02C8"/>
    <w:pPr>
      <w:ind w:firstLine="720"/>
    </w:pPr>
  </w:style>
  <w:style w:type="paragraph" w:customStyle="1" w:styleId="BoxFigureLegend">
    <w:name w:val="BoxFigureLegend"/>
    <w:basedOn w:val="BaseText"/>
    <w:rsid w:val="000A02C8"/>
  </w:style>
  <w:style w:type="paragraph" w:customStyle="1" w:styleId="BCACorrAmfront">
    <w:name w:val="BCA_CorrAm_front"/>
    <w:basedOn w:val="BaseText"/>
    <w:rsid w:val="000A02C8"/>
  </w:style>
  <w:style w:type="paragraph" w:customStyle="1" w:styleId="OnlineMethHead1">
    <w:name w:val="Online_MethHead1"/>
    <w:basedOn w:val="BaseHeading"/>
    <w:rsid w:val="000A02C8"/>
    <w:rPr>
      <w:sz w:val="24"/>
    </w:rPr>
  </w:style>
  <w:style w:type="paragraph" w:customStyle="1" w:styleId="OnlineMethHead2">
    <w:name w:val="Online_MethHead2"/>
    <w:basedOn w:val="BaseHeading"/>
    <w:rsid w:val="000A02C8"/>
    <w:pPr>
      <w:outlineLvl w:val="1"/>
    </w:pPr>
    <w:rPr>
      <w:sz w:val="20"/>
    </w:rPr>
  </w:style>
  <w:style w:type="paragraph" w:customStyle="1" w:styleId="OnlineMethParaIndent">
    <w:name w:val="Online_MethParaIndent"/>
    <w:basedOn w:val="BaseText"/>
    <w:rsid w:val="000A02C8"/>
    <w:pPr>
      <w:spacing w:line="360" w:lineRule="auto"/>
      <w:ind w:firstLine="720"/>
    </w:pPr>
    <w:rPr>
      <w:sz w:val="24"/>
    </w:rPr>
  </w:style>
  <w:style w:type="paragraph" w:customStyle="1" w:styleId="OnlineReference">
    <w:name w:val="Online_Reference"/>
    <w:basedOn w:val="BaseText"/>
    <w:rsid w:val="000A02C8"/>
    <w:pPr>
      <w:spacing w:line="360" w:lineRule="auto"/>
      <w:ind w:left="792" w:hanging="792"/>
    </w:pPr>
    <w:rPr>
      <w:sz w:val="24"/>
    </w:rPr>
  </w:style>
  <w:style w:type="paragraph" w:customStyle="1" w:styleId="ParagraphList">
    <w:name w:val="ParagraphList"/>
    <w:basedOn w:val="Normal"/>
    <w:next w:val="BaseText"/>
    <w:rsid w:val="000A02C8"/>
    <w:pPr>
      <w:spacing w:line="360" w:lineRule="auto"/>
    </w:pPr>
    <w:rPr>
      <w:rFonts w:ascii="Times New Roman" w:eastAsia="Times New Roman" w:hAnsi="Times New Roman" w:cs="Times New Roman"/>
      <w:szCs w:val="20"/>
      <w:lang w:val="en-GB"/>
    </w:rPr>
  </w:style>
  <w:style w:type="paragraph" w:customStyle="1" w:styleId="ReferenceAnnotation">
    <w:name w:val="ReferenceAnnotation"/>
    <w:basedOn w:val="BaseText"/>
    <w:rsid w:val="000A02C8"/>
    <w:pPr>
      <w:spacing w:line="360" w:lineRule="auto"/>
      <w:ind w:left="792"/>
    </w:pPr>
    <w:rPr>
      <w:b/>
      <w:sz w:val="24"/>
    </w:rPr>
  </w:style>
  <w:style w:type="paragraph" w:customStyle="1" w:styleId="OnlineDispMat">
    <w:name w:val="Online_DispMat"/>
    <w:basedOn w:val="BaseText"/>
    <w:qFormat/>
    <w:rsid w:val="000A02C8"/>
    <w:rPr>
      <w:szCs w:val="24"/>
    </w:rPr>
  </w:style>
  <w:style w:type="table" w:customStyle="1" w:styleId="Style14">
    <w:name w:val="Style14"/>
    <w:basedOn w:val="TableNormal"/>
    <w:rsid w:val="000A02C8"/>
    <w:pPr>
      <w:spacing w:line="276" w:lineRule="auto"/>
    </w:pPr>
    <w:rPr>
      <w:rFonts w:ascii="Arial" w:eastAsia="Times New Roman" w:hAnsi="Arial" w:cs="Arial"/>
      <w:sz w:val="22"/>
      <w:szCs w:val="22"/>
      <w:lang w:val="en"/>
    </w:rPr>
    <w:tblPr>
      <w:tblStyleRowBandSize w:val="1"/>
      <w:tblStyleColBandSize w:val="1"/>
      <w:tblCellMar>
        <w:top w:w="100" w:type="dxa"/>
        <w:left w:w="100" w:type="dxa"/>
        <w:bottom w:w="100" w:type="dxa"/>
        <w:right w:w="100" w:type="dxa"/>
      </w:tblCellMar>
    </w:tblPr>
  </w:style>
  <w:style w:type="table" w:customStyle="1" w:styleId="Style13">
    <w:name w:val="Style13"/>
    <w:basedOn w:val="TableNormal"/>
    <w:rsid w:val="000A02C8"/>
    <w:pPr>
      <w:spacing w:line="276" w:lineRule="auto"/>
    </w:pPr>
    <w:rPr>
      <w:rFonts w:ascii="Arial" w:eastAsia="Times New Roman" w:hAnsi="Arial" w:cs="Arial"/>
      <w:sz w:val="22"/>
      <w:szCs w:val="22"/>
      <w:lang w:val="en"/>
    </w:rPr>
    <w:tblPr>
      <w:tblStyleRowBandSize w:val="1"/>
      <w:tblStyleColBandSize w:val="1"/>
      <w:tblCellMar>
        <w:top w:w="100" w:type="dxa"/>
        <w:left w:w="100" w:type="dxa"/>
        <w:bottom w:w="100" w:type="dxa"/>
        <w:right w:w="100" w:type="dxa"/>
      </w:tblCellMar>
    </w:tblPr>
  </w:style>
  <w:style w:type="table" w:customStyle="1" w:styleId="Style9">
    <w:name w:val="Style9"/>
    <w:basedOn w:val="TableNormal"/>
    <w:rsid w:val="000A02C8"/>
    <w:pPr>
      <w:spacing w:line="276" w:lineRule="auto"/>
    </w:pPr>
    <w:rPr>
      <w:rFonts w:ascii="Arial" w:eastAsia="Times New Roman" w:hAnsi="Arial" w:cs="Arial"/>
      <w:sz w:val="22"/>
      <w:szCs w:val="22"/>
      <w:lang w:val="en"/>
    </w:rPr>
    <w:tblPr>
      <w:tblStyleRowBandSize w:val="1"/>
      <w:tblStyleColBandSize w:val="1"/>
      <w:tblCellMar>
        <w:top w:w="100" w:type="dxa"/>
        <w:left w:w="100" w:type="dxa"/>
        <w:bottom w:w="100" w:type="dxa"/>
        <w:right w:w="100" w:type="dxa"/>
      </w:tblCellMar>
    </w:tblPr>
  </w:style>
  <w:style w:type="table" w:customStyle="1" w:styleId="Style8">
    <w:name w:val="Style8"/>
    <w:basedOn w:val="TableNormal"/>
    <w:rsid w:val="000A02C8"/>
    <w:pPr>
      <w:spacing w:line="276" w:lineRule="auto"/>
    </w:pPr>
    <w:rPr>
      <w:rFonts w:ascii="Arial" w:eastAsia="Times New Roman" w:hAnsi="Arial" w:cs="Arial"/>
      <w:sz w:val="22"/>
      <w:szCs w:val="22"/>
      <w:lang w:val="en"/>
    </w:rPr>
    <w:tblPr>
      <w:tblStyleRowBandSize w:val="1"/>
      <w:tblStyleColBandSize w:val="1"/>
      <w:tblCellMar>
        <w:top w:w="100" w:type="dxa"/>
        <w:left w:w="100" w:type="dxa"/>
        <w:bottom w:w="100" w:type="dxa"/>
        <w:right w:w="100" w:type="dxa"/>
      </w:tblCellMar>
    </w:tblPr>
  </w:style>
  <w:style w:type="table" w:customStyle="1" w:styleId="Style7">
    <w:name w:val="Style7"/>
    <w:basedOn w:val="TableNormal"/>
    <w:rsid w:val="000A02C8"/>
    <w:pPr>
      <w:spacing w:line="276" w:lineRule="auto"/>
    </w:pPr>
    <w:rPr>
      <w:rFonts w:ascii="Arial" w:eastAsia="Times New Roman" w:hAnsi="Arial" w:cs="Arial"/>
      <w:sz w:val="22"/>
      <w:szCs w:val="22"/>
      <w:lang w:val="en"/>
    </w:rPr>
    <w:tblPr>
      <w:tblStyleRowBandSize w:val="1"/>
      <w:tblStyleColBandSize w:val="1"/>
      <w:tblCellMar>
        <w:top w:w="100" w:type="dxa"/>
        <w:left w:w="100" w:type="dxa"/>
        <w:bottom w:w="100" w:type="dxa"/>
        <w:right w:w="100" w:type="dxa"/>
      </w:tblCellMar>
    </w:tblPr>
  </w:style>
  <w:style w:type="table" w:customStyle="1" w:styleId="Style6">
    <w:name w:val="Style6"/>
    <w:basedOn w:val="TableNormal"/>
    <w:rsid w:val="000A02C8"/>
    <w:pPr>
      <w:spacing w:line="276" w:lineRule="auto"/>
    </w:pPr>
    <w:rPr>
      <w:rFonts w:ascii="Arial" w:eastAsia="Times New Roman" w:hAnsi="Arial" w:cs="Arial"/>
      <w:sz w:val="22"/>
      <w:szCs w:val="22"/>
      <w:lang w:val="en"/>
    </w:rPr>
    <w:tblPr>
      <w:tblStyleRowBandSize w:val="1"/>
      <w:tblStyleColBandSize w:val="1"/>
      <w:tblCellMar>
        <w:top w:w="100" w:type="dxa"/>
        <w:left w:w="100" w:type="dxa"/>
        <w:bottom w:w="100" w:type="dxa"/>
        <w:right w:w="100" w:type="dxa"/>
      </w:tblCellMar>
    </w:tblPr>
  </w:style>
  <w:style w:type="table" w:customStyle="1" w:styleId="Style5">
    <w:name w:val="Style5"/>
    <w:basedOn w:val="TableNormal"/>
    <w:rsid w:val="000A02C8"/>
    <w:pPr>
      <w:spacing w:line="276" w:lineRule="auto"/>
    </w:pPr>
    <w:rPr>
      <w:rFonts w:ascii="Arial" w:eastAsia="Times New Roman" w:hAnsi="Arial" w:cs="Arial"/>
      <w:sz w:val="22"/>
      <w:szCs w:val="22"/>
      <w:lang w:val="en"/>
    </w:rPr>
    <w:tblPr>
      <w:tblStyleRowBandSize w:val="1"/>
      <w:tblStyleColBandSize w:val="1"/>
      <w:tblCellMar>
        <w:top w:w="100" w:type="dxa"/>
        <w:left w:w="100" w:type="dxa"/>
        <w:bottom w:w="100" w:type="dxa"/>
        <w:right w:w="100" w:type="dxa"/>
      </w:tblCellMar>
    </w:tblPr>
  </w:style>
  <w:style w:type="table" w:customStyle="1" w:styleId="Style12">
    <w:name w:val="Style12"/>
    <w:basedOn w:val="TableNormal"/>
    <w:rsid w:val="000A02C8"/>
    <w:pPr>
      <w:spacing w:line="276" w:lineRule="auto"/>
    </w:pPr>
    <w:rPr>
      <w:rFonts w:ascii="Arial" w:eastAsia="Times New Roman" w:hAnsi="Arial" w:cs="Arial"/>
      <w:sz w:val="22"/>
      <w:szCs w:val="22"/>
      <w:lang w:val="en"/>
    </w:rPr>
    <w:tblPr>
      <w:tblStyleRowBandSize w:val="1"/>
      <w:tblStyleColBandSize w:val="1"/>
      <w:tblCellMar>
        <w:top w:w="100" w:type="dxa"/>
        <w:left w:w="100" w:type="dxa"/>
        <w:bottom w:w="100" w:type="dxa"/>
        <w:right w:w="100" w:type="dxa"/>
      </w:tblCellMar>
    </w:tblPr>
  </w:style>
  <w:style w:type="table" w:customStyle="1" w:styleId="Style11">
    <w:name w:val="Style11"/>
    <w:basedOn w:val="TableNormal"/>
    <w:rsid w:val="000A02C8"/>
    <w:pPr>
      <w:spacing w:line="276" w:lineRule="auto"/>
    </w:pPr>
    <w:rPr>
      <w:rFonts w:ascii="Arial" w:eastAsia="Times New Roman" w:hAnsi="Arial" w:cs="Arial"/>
      <w:sz w:val="22"/>
      <w:szCs w:val="22"/>
      <w:lang w:val="en"/>
    </w:rPr>
    <w:tblPr>
      <w:tblStyleRowBandSize w:val="1"/>
      <w:tblStyleColBandSize w:val="1"/>
      <w:tblCellMar>
        <w:top w:w="100" w:type="dxa"/>
        <w:left w:w="100" w:type="dxa"/>
        <w:bottom w:w="100" w:type="dxa"/>
        <w:right w:w="100" w:type="dxa"/>
      </w:tblCellMar>
    </w:tblPr>
  </w:style>
  <w:style w:type="table" w:customStyle="1" w:styleId="Style10">
    <w:name w:val="Style10"/>
    <w:basedOn w:val="TableNormal"/>
    <w:rsid w:val="000A02C8"/>
    <w:pPr>
      <w:spacing w:line="276" w:lineRule="auto"/>
    </w:pPr>
    <w:rPr>
      <w:rFonts w:ascii="Arial" w:eastAsia="Times New Roman" w:hAnsi="Arial" w:cs="Arial"/>
      <w:sz w:val="22"/>
      <w:szCs w:val="22"/>
      <w:lang w:val="en"/>
    </w:rPr>
    <w:tblPr>
      <w:tblStyleRowBandSize w:val="1"/>
      <w:tblStyleColBandSize w:val="1"/>
      <w:tblCellMar>
        <w:top w:w="100" w:type="dxa"/>
        <w:left w:w="100" w:type="dxa"/>
        <w:bottom w:w="100" w:type="dxa"/>
        <w:right w:w="100" w:type="dxa"/>
      </w:tblCellMar>
    </w:tblPr>
  </w:style>
  <w:style w:type="character" w:customStyle="1" w:styleId="MTConvertedEquation">
    <w:name w:val="MTConvertedEquation"/>
    <w:basedOn w:val="DefaultParagraphFont"/>
    <w:rsid w:val="000A02C8"/>
    <w:rPr>
      <w:szCs w:val="24"/>
    </w:rPr>
  </w:style>
  <w:style w:type="character" w:customStyle="1" w:styleId="BaseTextChar">
    <w:name w:val="Base_Text Char"/>
    <w:basedOn w:val="DefaultParagraphFont"/>
    <w:link w:val="BaseText"/>
    <w:rsid w:val="000A02C8"/>
    <w:rPr>
      <w:rFonts w:ascii="Times New Roman" w:eastAsia="Times New Roman" w:hAnsi="Times New Roman" w:cs="Times New Roman"/>
      <w:sz w:val="20"/>
      <w:szCs w:val="20"/>
      <w:lang w:val="en-GB"/>
    </w:rPr>
  </w:style>
  <w:style w:type="character" w:customStyle="1" w:styleId="AbstractChar">
    <w:name w:val="Abstract Char"/>
    <w:basedOn w:val="BaseTextChar"/>
    <w:link w:val="Abstract"/>
    <w:rsid w:val="000A02C8"/>
    <w:rPr>
      <w:rFonts w:ascii="Times New Roman" w:eastAsia="Times New Roman" w:hAnsi="Times New Roman" w:cs="Times New Roman"/>
      <w:b/>
      <w:sz w:val="20"/>
      <w:szCs w:val="20"/>
      <w:lang w:val="en-GB"/>
    </w:rPr>
  </w:style>
  <w:style w:type="table" w:customStyle="1" w:styleId="Style19">
    <w:name w:val="Style19"/>
    <w:basedOn w:val="TableNormal"/>
    <w:rsid w:val="000A02C8"/>
    <w:pPr>
      <w:spacing w:line="276" w:lineRule="auto"/>
    </w:pPr>
    <w:rPr>
      <w:rFonts w:ascii="Arial" w:eastAsia="Times New Roman" w:hAnsi="Arial" w:cs="Arial"/>
      <w:sz w:val="22"/>
      <w:szCs w:val="22"/>
      <w:lang w:val="en"/>
    </w:rPr>
    <w:tblPr>
      <w:tblStyleRowBandSize w:val="1"/>
      <w:tblStyleColBandSize w:val="1"/>
      <w:tblCellMar>
        <w:top w:w="100" w:type="dxa"/>
        <w:left w:w="100" w:type="dxa"/>
        <w:bottom w:w="100" w:type="dxa"/>
        <w:right w:w="100" w:type="dxa"/>
      </w:tblCellMar>
    </w:tblPr>
  </w:style>
  <w:style w:type="table" w:customStyle="1" w:styleId="Style18">
    <w:name w:val="Style18"/>
    <w:basedOn w:val="TableNormal"/>
    <w:rsid w:val="000A02C8"/>
    <w:pPr>
      <w:spacing w:line="276" w:lineRule="auto"/>
    </w:pPr>
    <w:rPr>
      <w:rFonts w:ascii="Arial" w:eastAsia="Times New Roman" w:hAnsi="Arial" w:cs="Arial"/>
      <w:sz w:val="22"/>
      <w:szCs w:val="22"/>
      <w:lang w:val="en"/>
    </w:rPr>
    <w:tblPr>
      <w:tblStyleRowBandSize w:val="1"/>
      <w:tblStyleColBandSize w:val="1"/>
      <w:tblCellMar>
        <w:top w:w="100" w:type="dxa"/>
        <w:left w:w="100" w:type="dxa"/>
        <w:bottom w:w="100" w:type="dxa"/>
        <w:right w:w="100" w:type="dxa"/>
      </w:tblCellMar>
    </w:tblPr>
  </w:style>
  <w:style w:type="table" w:customStyle="1" w:styleId="Style17">
    <w:name w:val="Style17"/>
    <w:basedOn w:val="TableNormal"/>
    <w:rsid w:val="000A02C8"/>
    <w:pPr>
      <w:spacing w:line="276" w:lineRule="auto"/>
    </w:pPr>
    <w:rPr>
      <w:rFonts w:ascii="Arial" w:eastAsia="Times New Roman" w:hAnsi="Arial" w:cs="Arial"/>
      <w:sz w:val="22"/>
      <w:szCs w:val="22"/>
      <w:lang w:val="en"/>
    </w:rPr>
    <w:tblPr>
      <w:tblStyleRowBandSize w:val="1"/>
      <w:tblStyleColBandSize w:val="1"/>
      <w:tblCellMar>
        <w:top w:w="100" w:type="dxa"/>
        <w:left w:w="100" w:type="dxa"/>
        <w:bottom w:w="100" w:type="dxa"/>
        <w:right w:w="100" w:type="dxa"/>
      </w:tblCellMar>
    </w:tblPr>
  </w:style>
  <w:style w:type="table" w:customStyle="1" w:styleId="Style16">
    <w:name w:val="Style16"/>
    <w:basedOn w:val="TableNormal"/>
    <w:rsid w:val="000A02C8"/>
    <w:pPr>
      <w:spacing w:line="276" w:lineRule="auto"/>
    </w:pPr>
    <w:rPr>
      <w:rFonts w:ascii="Arial" w:eastAsia="Times New Roman" w:hAnsi="Arial" w:cs="Arial"/>
      <w:sz w:val="22"/>
      <w:szCs w:val="22"/>
      <w:lang w:val="en"/>
    </w:rPr>
    <w:tblPr>
      <w:tblStyleRowBandSize w:val="1"/>
      <w:tblStyleColBandSize w:val="1"/>
      <w:tblCellMar>
        <w:top w:w="100" w:type="dxa"/>
        <w:left w:w="100" w:type="dxa"/>
        <w:bottom w:w="100" w:type="dxa"/>
        <w:right w:w="100" w:type="dxa"/>
      </w:tblCellMar>
    </w:tblPr>
  </w:style>
  <w:style w:type="table" w:customStyle="1" w:styleId="Style15">
    <w:name w:val="Style15"/>
    <w:basedOn w:val="TableNormal"/>
    <w:rsid w:val="000A02C8"/>
    <w:pPr>
      <w:spacing w:line="276" w:lineRule="auto"/>
    </w:pPr>
    <w:rPr>
      <w:rFonts w:ascii="Arial" w:eastAsia="Times New Roman" w:hAnsi="Arial" w:cs="Arial"/>
      <w:sz w:val="22"/>
      <w:szCs w:val="22"/>
      <w:lang w:val="en"/>
    </w:rPr>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0A02C8"/>
    <w:rPr>
      <w:rFonts w:ascii="Tahoma" w:eastAsia="Times New Roman" w:hAnsi="Tahoma" w:cs="Tahoma"/>
      <w:sz w:val="16"/>
      <w:szCs w:val="16"/>
      <w:lang w:val="en-GB"/>
    </w:rPr>
  </w:style>
  <w:style w:type="character" w:customStyle="1" w:styleId="BalloonTextChar">
    <w:name w:val="Balloon Text Char"/>
    <w:basedOn w:val="DefaultParagraphFont"/>
    <w:link w:val="BalloonText"/>
    <w:uiPriority w:val="99"/>
    <w:semiHidden/>
    <w:rsid w:val="000A02C8"/>
    <w:rPr>
      <w:rFonts w:ascii="Tahoma" w:eastAsia="Times New Roman" w:hAnsi="Tahoma" w:cs="Tahoma"/>
      <w:sz w:val="16"/>
      <w:szCs w:val="16"/>
      <w:lang w:val="en-GB"/>
    </w:rPr>
  </w:style>
  <w:style w:type="table" w:customStyle="1" w:styleId="Style24">
    <w:name w:val="Style24"/>
    <w:basedOn w:val="TableNormal"/>
    <w:rsid w:val="000A02C8"/>
    <w:pPr>
      <w:spacing w:line="276" w:lineRule="auto"/>
    </w:pPr>
    <w:rPr>
      <w:rFonts w:ascii="Arial" w:eastAsia="Times New Roman" w:hAnsi="Arial" w:cs="Arial"/>
      <w:sz w:val="22"/>
      <w:szCs w:val="22"/>
      <w:lang w:val="en"/>
    </w:rPr>
    <w:tblPr>
      <w:tblStyleRowBandSize w:val="1"/>
      <w:tblStyleColBandSize w:val="1"/>
      <w:tblCellMar>
        <w:top w:w="100" w:type="dxa"/>
        <w:left w:w="100" w:type="dxa"/>
        <w:bottom w:w="100" w:type="dxa"/>
        <w:right w:w="100" w:type="dxa"/>
      </w:tblCellMar>
    </w:tblPr>
  </w:style>
  <w:style w:type="table" w:customStyle="1" w:styleId="Style23">
    <w:name w:val="Style23"/>
    <w:basedOn w:val="TableNormal"/>
    <w:rsid w:val="000A02C8"/>
    <w:pPr>
      <w:spacing w:line="276" w:lineRule="auto"/>
    </w:pPr>
    <w:rPr>
      <w:rFonts w:ascii="Arial" w:eastAsia="Times New Roman" w:hAnsi="Arial" w:cs="Arial"/>
      <w:sz w:val="22"/>
      <w:szCs w:val="22"/>
      <w:lang w:val="en"/>
    </w:rPr>
    <w:tblPr>
      <w:tblStyleRowBandSize w:val="1"/>
      <w:tblStyleColBandSize w:val="1"/>
      <w:tblCellMar>
        <w:top w:w="100" w:type="dxa"/>
        <w:left w:w="100" w:type="dxa"/>
        <w:bottom w:w="100" w:type="dxa"/>
        <w:right w:w="100" w:type="dxa"/>
      </w:tblCellMar>
    </w:tblPr>
  </w:style>
  <w:style w:type="table" w:customStyle="1" w:styleId="Style22">
    <w:name w:val="Style22"/>
    <w:basedOn w:val="TableNormal"/>
    <w:rsid w:val="000A02C8"/>
    <w:pPr>
      <w:spacing w:line="276" w:lineRule="auto"/>
    </w:pPr>
    <w:rPr>
      <w:rFonts w:ascii="Arial" w:eastAsia="Times New Roman" w:hAnsi="Arial" w:cs="Arial"/>
      <w:sz w:val="22"/>
      <w:szCs w:val="22"/>
      <w:lang w:val="en"/>
    </w:rPr>
    <w:tblPr>
      <w:tblStyleRowBandSize w:val="1"/>
      <w:tblStyleColBandSize w:val="1"/>
      <w:tblCellMar>
        <w:top w:w="100" w:type="dxa"/>
        <w:left w:w="100" w:type="dxa"/>
        <w:bottom w:w="100" w:type="dxa"/>
        <w:right w:w="100" w:type="dxa"/>
      </w:tblCellMar>
    </w:tblPr>
  </w:style>
  <w:style w:type="table" w:customStyle="1" w:styleId="Style21">
    <w:name w:val="Style21"/>
    <w:basedOn w:val="TableNormal"/>
    <w:rsid w:val="000A02C8"/>
    <w:pPr>
      <w:spacing w:line="276" w:lineRule="auto"/>
    </w:pPr>
    <w:rPr>
      <w:rFonts w:ascii="Arial" w:eastAsia="Times New Roman" w:hAnsi="Arial" w:cs="Arial"/>
      <w:sz w:val="22"/>
      <w:szCs w:val="22"/>
      <w:lang w:val="en"/>
    </w:rPr>
    <w:tblPr>
      <w:tblStyleRowBandSize w:val="1"/>
      <w:tblStyleColBandSize w:val="1"/>
      <w:tblCellMar>
        <w:top w:w="100" w:type="dxa"/>
        <w:left w:w="100" w:type="dxa"/>
        <w:bottom w:w="100" w:type="dxa"/>
        <w:right w:w="100" w:type="dxa"/>
      </w:tblCellMar>
    </w:tblPr>
  </w:style>
  <w:style w:type="table" w:customStyle="1" w:styleId="Style20">
    <w:name w:val="Style20"/>
    <w:basedOn w:val="TableNormal"/>
    <w:rsid w:val="000A02C8"/>
    <w:pPr>
      <w:spacing w:line="276" w:lineRule="auto"/>
    </w:pPr>
    <w:rPr>
      <w:rFonts w:ascii="Arial" w:eastAsia="Times New Roman" w:hAnsi="Arial" w:cs="Arial"/>
      <w:sz w:val="22"/>
      <w:szCs w:val="22"/>
      <w:lang w:val="en"/>
    </w:rPr>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0A02C8"/>
    <w:rPr>
      <w:sz w:val="16"/>
      <w:szCs w:val="16"/>
    </w:rPr>
  </w:style>
  <w:style w:type="paragraph" w:styleId="CommentText">
    <w:name w:val="annotation text"/>
    <w:basedOn w:val="Normal"/>
    <w:link w:val="CommentTextChar"/>
    <w:uiPriority w:val="99"/>
    <w:semiHidden/>
    <w:unhideWhenUsed/>
    <w:rsid w:val="000A02C8"/>
    <w:rPr>
      <w:rFonts w:ascii="Times New Roman" w:eastAsia="Times New Roman" w:hAnsi="Times New Roman" w:cs="Times New Roman"/>
      <w:sz w:val="20"/>
      <w:szCs w:val="20"/>
      <w:lang w:val="en-GB"/>
    </w:rPr>
  </w:style>
  <w:style w:type="character" w:customStyle="1" w:styleId="CommentTextChar">
    <w:name w:val="Comment Text Char"/>
    <w:basedOn w:val="DefaultParagraphFont"/>
    <w:link w:val="CommentText"/>
    <w:uiPriority w:val="99"/>
    <w:semiHidden/>
    <w:rsid w:val="000A02C8"/>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0A02C8"/>
    <w:rPr>
      <w:b/>
      <w:bCs/>
    </w:rPr>
  </w:style>
  <w:style w:type="character" w:customStyle="1" w:styleId="CommentSubjectChar">
    <w:name w:val="Comment Subject Char"/>
    <w:basedOn w:val="CommentTextChar"/>
    <w:link w:val="CommentSubject"/>
    <w:uiPriority w:val="99"/>
    <w:semiHidden/>
    <w:rsid w:val="000A02C8"/>
    <w:rPr>
      <w:rFonts w:ascii="Times New Roman" w:eastAsia="Times New Roman" w:hAnsi="Times New Roman" w:cs="Times New Roman"/>
      <w:b/>
      <w:bCs/>
      <w:sz w:val="20"/>
      <w:szCs w:val="20"/>
      <w:lang w:val="en-GB"/>
    </w:rPr>
  </w:style>
  <w:style w:type="table" w:customStyle="1" w:styleId="Style29">
    <w:name w:val="Style29"/>
    <w:basedOn w:val="TableNormal"/>
    <w:rsid w:val="000A02C8"/>
    <w:pPr>
      <w:spacing w:line="276" w:lineRule="auto"/>
    </w:pPr>
    <w:rPr>
      <w:rFonts w:ascii="Arial" w:eastAsia="Times New Roman" w:hAnsi="Arial" w:cs="Arial"/>
      <w:sz w:val="22"/>
      <w:szCs w:val="22"/>
      <w:lang w:val="en"/>
    </w:rPr>
    <w:tblPr>
      <w:tblStyleRowBandSize w:val="1"/>
      <w:tblStyleColBandSize w:val="1"/>
      <w:tblCellMar>
        <w:top w:w="100" w:type="dxa"/>
        <w:left w:w="100" w:type="dxa"/>
        <w:bottom w:w="100" w:type="dxa"/>
        <w:right w:w="100" w:type="dxa"/>
      </w:tblCellMar>
    </w:tblPr>
  </w:style>
  <w:style w:type="table" w:customStyle="1" w:styleId="Style28">
    <w:name w:val="Style28"/>
    <w:basedOn w:val="TableNormal"/>
    <w:rsid w:val="000A02C8"/>
    <w:pPr>
      <w:spacing w:line="276" w:lineRule="auto"/>
    </w:pPr>
    <w:rPr>
      <w:rFonts w:ascii="Arial" w:eastAsia="Times New Roman" w:hAnsi="Arial" w:cs="Arial"/>
      <w:sz w:val="22"/>
      <w:szCs w:val="22"/>
      <w:lang w:val="en"/>
    </w:rPr>
    <w:tblPr>
      <w:tblStyleRowBandSize w:val="1"/>
      <w:tblStyleColBandSize w:val="1"/>
      <w:tblCellMar>
        <w:top w:w="100" w:type="dxa"/>
        <w:left w:w="100" w:type="dxa"/>
        <w:bottom w:w="100" w:type="dxa"/>
        <w:right w:w="100" w:type="dxa"/>
      </w:tblCellMar>
    </w:tblPr>
  </w:style>
  <w:style w:type="table" w:customStyle="1" w:styleId="Style27">
    <w:name w:val="Style27"/>
    <w:basedOn w:val="TableNormal"/>
    <w:rsid w:val="000A02C8"/>
    <w:pPr>
      <w:spacing w:line="276" w:lineRule="auto"/>
    </w:pPr>
    <w:rPr>
      <w:rFonts w:ascii="Arial" w:eastAsia="Times New Roman" w:hAnsi="Arial" w:cs="Arial"/>
      <w:sz w:val="22"/>
      <w:szCs w:val="22"/>
      <w:lang w:val="en"/>
    </w:rPr>
    <w:tblPr>
      <w:tblStyleRowBandSize w:val="1"/>
      <w:tblStyleColBandSize w:val="1"/>
      <w:tblCellMar>
        <w:top w:w="100" w:type="dxa"/>
        <w:left w:w="100" w:type="dxa"/>
        <w:bottom w:w="100" w:type="dxa"/>
        <w:right w:w="100" w:type="dxa"/>
      </w:tblCellMar>
    </w:tblPr>
  </w:style>
  <w:style w:type="table" w:customStyle="1" w:styleId="Style26">
    <w:name w:val="Style26"/>
    <w:basedOn w:val="TableNormal"/>
    <w:rsid w:val="000A02C8"/>
    <w:pPr>
      <w:spacing w:line="276" w:lineRule="auto"/>
    </w:pPr>
    <w:rPr>
      <w:rFonts w:ascii="Arial" w:eastAsia="Times New Roman" w:hAnsi="Arial" w:cs="Arial"/>
      <w:sz w:val="22"/>
      <w:szCs w:val="22"/>
      <w:lang w:val="en"/>
    </w:rPr>
    <w:tblPr>
      <w:tblStyleRowBandSize w:val="1"/>
      <w:tblStyleColBandSize w:val="1"/>
      <w:tblCellMar>
        <w:top w:w="100" w:type="dxa"/>
        <w:left w:w="100" w:type="dxa"/>
        <w:bottom w:w="100" w:type="dxa"/>
        <w:right w:w="100" w:type="dxa"/>
      </w:tblCellMar>
    </w:tblPr>
  </w:style>
  <w:style w:type="table" w:customStyle="1" w:styleId="Style25">
    <w:name w:val="Style25"/>
    <w:basedOn w:val="TableNormal"/>
    <w:rsid w:val="000A02C8"/>
    <w:pPr>
      <w:spacing w:line="276" w:lineRule="auto"/>
    </w:pPr>
    <w:rPr>
      <w:rFonts w:ascii="Arial" w:eastAsia="Times New Roman" w:hAnsi="Arial" w:cs="Arial"/>
      <w:sz w:val="22"/>
      <w:szCs w:val="22"/>
      <w:lang w:val="en"/>
    </w:rPr>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0A02C8"/>
    <w:rPr>
      <w:rFonts w:ascii="Times New Roman" w:eastAsia="Times New Roman" w:hAnsi="Times New Roman" w:cs="Times New Roman"/>
      <w:sz w:val="20"/>
      <w:szCs w:val="20"/>
      <w:lang w:val="en-GB"/>
    </w:rPr>
  </w:style>
  <w:style w:type="character" w:customStyle="1" w:styleId="ReferenceChar">
    <w:name w:val="Reference Char"/>
    <w:basedOn w:val="BaseTextChar"/>
    <w:link w:val="Reference"/>
    <w:rsid w:val="000A02C8"/>
    <w:rPr>
      <w:rFonts w:ascii="Times New Roman" w:eastAsia="Times New Roman" w:hAnsi="Times New Roman" w:cs="Times New Roman"/>
      <w:sz w:val="20"/>
      <w:szCs w:val="20"/>
      <w:lang w:val="en-GB"/>
    </w:rPr>
  </w:style>
  <w:style w:type="table" w:customStyle="1" w:styleId="Style34">
    <w:name w:val="Style34"/>
    <w:basedOn w:val="TableNormal"/>
    <w:rsid w:val="000A02C8"/>
    <w:pPr>
      <w:spacing w:line="276" w:lineRule="auto"/>
    </w:pPr>
    <w:rPr>
      <w:rFonts w:ascii="Arial" w:eastAsia="Times New Roman" w:hAnsi="Arial" w:cs="Arial"/>
      <w:sz w:val="22"/>
      <w:szCs w:val="22"/>
      <w:lang w:val="en"/>
    </w:rPr>
    <w:tblPr>
      <w:tblStyleRowBandSize w:val="1"/>
      <w:tblStyleColBandSize w:val="1"/>
      <w:tblCellMar>
        <w:top w:w="100" w:type="dxa"/>
        <w:left w:w="100" w:type="dxa"/>
        <w:bottom w:w="100" w:type="dxa"/>
        <w:right w:w="100" w:type="dxa"/>
      </w:tblCellMar>
    </w:tblPr>
  </w:style>
  <w:style w:type="table" w:customStyle="1" w:styleId="Style33">
    <w:name w:val="Style33"/>
    <w:basedOn w:val="TableNormal"/>
    <w:rsid w:val="000A02C8"/>
    <w:pPr>
      <w:spacing w:line="276" w:lineRule="auto"/>
    </w:pPr>
    <w:rPr>
      <w:rFonts w:ascii="Arial" w:eastAsia="Times New Roman" w:hAnsi="Arial" w:cs="Arial"/>
      <w:sz w:val="22"/>
      <w:szCs w:val="22"/>
      <w:lang w:val="en"/>
    </w:rPr>
    <w:tblPr>
      <w:tblStyleRowBandSize w:val="1"/>
      <w:tblStyleColBandSize w:val="1"/>
      <w:tblCellMar>
        <w:top w:w="100" w:type="dxa"/>
        <w:left w:w="100" w:type="dxa"/>
        <w:bottom w:w="100" w:type="dxa"/>
        <w:right w:w="100" w:type="dxa"/>
      </w:tblCellMar>
    </w:tblPr>
  </w:style>
  <w:style w:type="table" w:customStyle="1" w:styleId="Style32">
    <w:name w:val="Style32"/>
    <w:basedOn w:val="TableNormal"/>
    <w:rsid w:val="000A02C8"/>
    <w:pPr>
      <w:spacing w:line="276" w:lineRule="auto"/>
    </w:pPr>
    <w:rPr>
      <w:rFonts w:ascii="Arial" w:eastAsia="Times New Roman" w:hAnsi="Arial" w:cs="Arial"/>
      <w:sz w:val="22"/>
      <w:szCs w:val="22"/>
      <w:lang w:val="en"/>
    </w:rPr>
    <w:tblPr>
      <w:tblStyleRowBandSize w:val="1"/>
      <w:tblStyleColBandSize w:val="1"/>
      <w:tblCellMar>
        <w:top w:w="100" w:type="dxa"/>
        <w:left w:w="100" w:type="dxa"/>
        <w:bottom w:w="100" w:type="dxa"/>
        <w:right w:w="100" w:type="dxa"/>
      </w:tblCellMar>
    </w:tblPr>
  </w:style>
  <w:style w:type="table" w:customStyle="1" w:styleId="Style31">
    <w:name w:val="Style31"/>
    <w:basedOn w:val="TableNormal"/>
    <w:rsid w:val="000A02C8"/>
    <w:pPr>
      <w:spacing w:line="276" w:lineRule="auto"/>
    </w:pPr>
    <w:rPr>
      <w:rFonts w:ascii="Arial" w:eastAsia="Times New Roman" w:hAnsi="Arial" w:cs="Arial"/>
      <w:sz w:val="22"/>
      <w:szCs w:val="22"/>
      <w:lang w:val="en"/>
    </w:rPr>
    <w:tblPr>
      <w:tblStyleRowBandSize w:val="1"/>
      <w:tblStyleColBandSize w:val="1"/>
      <w:tblCellMar>
        <w:top w:w="100" w:type="dxa"/>
        <w:left w:w="100" w:type="dxa"/>
        <w:bottom w:w="100" w:type="dxa"/>
        <w:right w:w="100" w:type="dxa"/>
      </w:tblCellMar>
    </w:tblPr>
  </w:style>
  <w:style w:type="table" w:customStyle="1" w:styleId="Style30">
    <w:name w:val="Style30"/>
    <w:basedOn w:val="TableNormal"/>
    <w:rsid w:val="000A02C8"/>
    <w:pPr>
      <w:spacing w:line="276" w:lineRule="auto"/>
    </w:pPr>
    <w:rPr>
      <w:rFonts w:ascii="Arial" w:eastAsia="Times New Roman" w:hAnsi="Arial" w:cs="Arial"/>
      <w:sz w:val="22"/>
      <w:szCs w:val="22"/>
      <w:lang w:val="en"/>
    </w:rPr>
    <w:tblPr>
      <w:tblStyleRowBandSize w:val="1"/>
      <w:tblStyleColBandSize w:val="1"/>
      <w:tblCellMar>
        <w:top w:w="100" w:type="dxa"/>
        <w:left w:w="100" w:type="dxa"/>
        <w:bottom w:w="100" w:type="dxa"/>
        <w:right w:w="100" w:type="dxa"/>
      </w:tblCellMar>
    </w:tblPr>
  </w:style>
  <w:style w:type="character" w:customStyle="1" w:styleId="FigureLegendChar">
    <w:name w:val="FigureLegend Char"/>
    <w:basedOn w:val="BaseTextChar"/>
    <w:link w:val="FigureLegend"/>
    <w:rsid w:val="000A02C8"/>
    <w:rPr>
      <w:rFonts w:ascii="Times New Roman" w:eastAsia="Times New Roman" w:hAnsi="Times New Roman" w:cs="Times New Roman"/>
      <w:sz w:val="20"/>
      <w:szCs w:val="20"/>
      <w:lang w:val="en-GB"/>
    </w:rPr>
  </w:style>
  <w:style w:type="table" w:customStyle="1" w:styleId="Style39">
    <w:name w:val="Style39"/>
    <w:basedOn w:val="TableNormal"/>
    <w:rsid w:val="000A02C8"/>
    <w:pPr>
      <w:spacing w:line="276" w:lineRule="auto"/>
    </w:pPr>
    <w:rPr>
      <w:rFonts w:ascii="Arial" w:eastAsia="Times New Roman" w:hAnsi="Arial" w:cs="Arial"/>
      <w:sz w:val="22"/>
      <w:szCs w:val="22"/>
      <w:lang w:val="en"/>
    </w:rPr>
    <w:tblPr>
      <w:tblStyleRowBandSize w:val="1"/>
      <w:tblStyleColBandSize w:val="1"/>
      <w:tblCellMar>
        <w:top w:w="100" w:type="dxa"/>
        <w:left w:w="100" w:type="dxa"/>
        <w:bottom w:w="100" w:type="dxa"/>
        <w:right w:w="100" w:type="dxa"/>
      </w:tblCellMar>
    </w:tblPr>
  </w:style>
  <w:style w:type="table" w:customStyle="1" w:styleId="Style38">
    <w:name w:val="Style38"/>
    <w:basedOn w:val="TableNormal"/>
    <w:rsid w:val="000A02C8"/>
    <w:pPr>
      <w:spacing w:line="276" w:lineRule="auto"/>
    </w:pPr>
    <w:rPr>
      <w:rFonts w:ascii="Arial" w:eastAsia="Times New Roman" w:hAnsi="Arial" w:cs="Arial"/>
      <w:sz w:val="22"/>
      <w:szCs w:val="22"/>
      <w:lang w:val="en"/>
    </w:rPr>
    <w:tblPr>
      <w:tblStyleRowBandSize w:val="1"/>
      <w:tblStyleColBandSize w:val="1"/>
      <w:tblCellMar>
        <w:top w:w="100" w:type="dxa"/>
        <w:left w:w="100" w:type="dxa"/>
        <w:bottom w:w="100" w:type="dxa"/>
        <w:right w:w="100" w:type="dxa"/>
      </w:tblCellMar>
    </w:tblPr>
  </w:style>
  <w:style w:type="table" w:customStyle="1" w:styleId="Style37">
    <w:name w:val="Style37"/>
    <w:basedOn w:val="TableNormal"/>
    <w:rsid w:val="000A02C8"/>
    <w:pPr>
      <w:spacing w:line="276" w:lineRule="auto"/>
    </w:pPr>
    <w:rPr>
      <w:rFonts w:ascii="Arial" w:eastAsia="Times New Roman" w:hAnsi="Arial" w:cs="Arial"/>
      <w:sz w:val="22"/>
      <w:szCs w:val="22"/>
      <w:lang w:val="en"/>
    </w:rPr>
    <w:tblPr>
      <w:tblStyleRowBandSize w:val="1"/>
      <w:tblStyleColBandSize w:val="1"/>
      <w:tblCellMar>
        <w:top w:w="100" w:type="dxa"/>
        <w:left w:w="100" w:type="dxa"/>
        <w:bottom w:w="100" w:type="dxa"/>
        <w:right w:w="100" w:type="dxa"/>
      </w:tblCellMar>
    </w:tblPr>
  </w:style>
  <w:style w:type="table" w:customStyle="1" w:styleId="Style36">
    <w:name w:val="Style36"/>
    <w:basedOn w:val="TableNormal"/>
    <w:rsid w:val="000A02C8"/>
    <w:pPr>
      <w:spacing w:line="276" w:lineRule="auto"/>
    </w:pPr>
    <w:rPr>
      <w:rFonts w:ascii="Arial" w:eastAsia="Times New Roman" w:hAnsi="Arial" w:cs="Arial"/>
      <w:sz w:val="22"/>
      <w:szCs w:val="22"/>
      <w:lang w:val="en"/>
    </w:rPr>
    <w:tblPr>
      <w:tblStyleRowBandSize w:val="1"/>
      <w:tblStyleColBandSize w:val="1"/>
      <w:tblCellMar>
        <w:top w:w="100" w:type="dxa"/>
        <w:left w:w="100" w:type="dxa"/>
        <w:bottom w:w="100" w:type="dxa"/>
        <w:right w:w="100" w:type="dxa"/>
      </w:tblCellMar>
    </w:tblPr>
  </w:style>
  <w:style w:type="table" w:customStyle="1" w:styleId="Style35">
    <w:name w:val="Style35"/>
    <w:basedOn w:val="TableNormal"/>
    <w:rsid w:val="000A02C8"/>
    <w:pPr>
      <w:spacing w:line="276" w:lineRule="auto"/>
    </w:pPr>
    <w:rPr>
      <w:rFonts w:ascii="Arial" w:eastAsia="Times New Roman" w:hAnsi="Arial" w:cs="Arial"/>
      <w:sz w:val="22"/>
      <w:szCs w:val="22"/>
      <w:lang w:val="en"/>
    </w:rPr>
    <w:tblPr>
      <w:tblStyleRowBandSize w:val="1"/>
      <w:tblStyleColBandSize w:val="1"/>
      <w:tblCellMar>
        <w:top w:w="100" w:type="dxa"/>
        <w:left w:w="100" w:type="dxa"/>
        <w:bottom w:w="100" w:type="dxa"/>
        <w:right w:w="100" w:type="dxa"/>
      </w:tblCellMar>
    </w:tblPr>
  </w:style>
  <w:style w:type="table" w:customStyle="1" w:styleId="Style44">
    <w:name w:val="Style44"/>
    <w:basedOn w:val="TableNormal"/>
    <w:rsid w:val="000A02C8"/>
    <w:pPr>
      <w:spacing w:line="276" w:lineRule="auto"/>
    </w:pPr>
    <w:rPr>
      <w:rFonts w:ascii="Arial" w:eastAsia="Times New Roman" w:hAnsi="Arial" w:cs="Arial"/>
      <w:sz w:val="22"/>
      <w:szCs w:val="22"/>
      <w:lang w:val="en"/>
    </w:rPr>
    <w:tblPr>
      <w:tblStyleRowBandSize w:val="1"/>
      <w:tblStyleColBandSize w:val="1"/>
      <w:tblCellMar>
        <w:top w:w="100" w:type="dxa"/>
        <w:left w:w="100" w:type="dxa"/>
        <w:bottom w:w="100" w:type="dxa"/>
        <w:right w:w="100" w:type="dxa"/>
      </w:tblCellMar>
    </w:tblPr>
  </w:style>
  <w:style w:type="table" w:customStyle="1" w:styleId="Style43">
    <w:name w:val="Style43"/>
    <w:basedOn w:val="TableNormal"/>
    <w:rsid w:val="000A02C8"/>
    <w:pPr>
      <w:spacing w:line="276" w:lineRule="auto"/>
    </w:pPr>
    <w:rPr>
      <w:rFonts w:ascii="Arial" w:eastAsia="Times New Roman" w:hAnsi="Arial" w:cs="Arial"/>
      <w:sz w:val="22"/>
      <w:szCs w:val="22"/>
      <w:lang w:val="en"/>
    </w:rPr>
    <w:tblPr>
      <w:tblStyleRowBandSize w:val="1"/>
      <w:tblStyleColBandSize w:val="1"/>
      <w:tblCellMar>
        <w:top w:w="100" w:type="dxa"/>
        <w:left w:w="100" w:type="dxa"/>
        <w:bottom w:w="100" w:type="dxa"/>
        <w:right w:w="100" w:type="dxa"/>
      </w:tblCellMar>
    </w:tblPr>
  </w:style>
  <w:style w:type="table" w:customStyle="1" w:styleId="Style42">
    <w:name w:val="Style42"/>
    <w:basedOn w:val="TableNormal"/>
    <w:rsid w:val="000A02C8"/>
    <w:pPr>
      <w:spacing w:line="276" w:lineRule="auto"/>
    </w:pPr>
    <w:rPr>
      <w:rFonts w:ascii="Arial" w:eastAsia="Times New Roman" w:hAnsi="Arial" w:cs="Arial"/>
      <w:sz w:val="22"/>
      <w:szCs w:val="22"/>
      <w:lang w:val="en"/>
    </w:rPr>
    <w:tblPr>
      <w:tblStyleRowBandSize w:val="1"/>
      <w:tblStyleColBandSize w:val="1"/>
      <w:tblCellMar>
        <w:top w:w="100" w:type="dxa"/>
        <w:left w:w="100" w:type="dxa"/>
        <w:bottom w:w="100" w:type="dxa"/>
        <w:right w:w="100" w:type="dxa"/>
      </w:tblCellMar>
    </w:tblPr>
  </w:style>
  <w:style w:type="table" w:customStyle="1" w:styleId="Style41">
    <w:name w:val="Style41"/>
    <w:basedOn w:val="TableNormal"/>
    <w:rsid w:val="000A02C8"/>
    <w:pPr>
      <w:spacing w:line="276" w:lineRule="auto"/>
    </w:pPr>
    <w:rPr>
      <w:rFonts w:ascii="Arial" w:eastAsia="Times New Roman" w:hAnsi="Arial" w:cs="Arial"/>
      <w:sz w:val="22"/>
      <w:szCs w:val="22"/>
      <w:lang w:val="en"/>
    </w:rPr>
    <w:tblPr>
      <w:tblStyleRowBandSize w:val="1"/>
      <w:tblStyleColBandSize w:val="1"/>
      <w:tblCellMar>
        <w:top w:w="100" w:type="dxa"/>
        <w:left w:w="100" w:type="dxa"/>
        <w:bottom w:w="100" w:type="dxa"/>
        <w:right w:w="100" w:type="dxa"/>
      </w:tblCellMar>
    </w:tblPr>
  </w:style>
  <w:style w:type="table" w:customStyle="1" w:styleId="Style40">
    <w:name w:val="Style40"/>
    <w:basedOn w:val="TableNormal"/>
    <w:rsid w:val="000A02C8"/>
    <w:pPr>
      <w:spacing w:line="276" w:lineRule="auto"/>
    </w:pPr>
    <w:rPr>
      <w:rFonts w:ascii="Arial" w:eastAsia="Times New Roman" w:hAnsi="Arial" w:cs="Arial"/>
      <w:sz w:val="22"/>
      <w:szCs w:val="22"/>
      <w:lang w:val="en"/>
    </w:rPr>
    <w:tblPr>
      <w:tblStyleRowBandSize w:val="1"/>
      <w:tblStyleColBandSize w:val="1"/>
      <w:tblCellMar>
        <w:top w:w="100" w:type="dxa"/>
        <w:left w:w="100" w:type="dxa"/>
        <w:bottom w:w="100" w:type="dxa"/>
        <w:right w:w="100" w:type="dxa"/>
      </w:tblCellMar>
    </w:tblPr>
  </w:style>
  <w:style w:type="table" w:customStyle="1" w:styleId="Style49">
    <w:name w:val="Style49"/>
    <w:basedOn w:val="TableNormal"/>
    <w:rsid w:val="000A02C8"/>
    <w:pPr>
      <w:spacing w:line="276" w:lineRule="auto"/>
    </w:pPr>
    <w:rPr>
      <w:rFonts w:ascii="Arial" w:eastAsia="Times New Roman" w:hAnsi="Arial" w:cs="Arial"/>
      <w:sz w:val="22"/>
      <w:szCs w:val="22"/>
      <w:lang w:val="en"/>
    </w:rPr>
    <w:tblPr>
      <w:tblStyleRowBandSize w:val="1"/>
      <w:tblStyleColBandSize w:val="1"/>
      <w:tblCellMar>
        <w:top w:w="100" w:type="dxa"/>
        <w:left w:w="100" w:type="dxa"/>
        <w:bottom w:w="100" w:type="dxa"/>
        <w:right w:w="100" w:type="dxa"/>
      </w:tblCellMar>
    </w:tblPr>
  </w:style>
  <w:style w:type="table" w:customStyle="1" w:styleId="Style48">
    <w:name w:val="Style48"/>
    <w:basedOn w:val="TableNormal"/>
    <w:rsid w:val="000A02C8"/>
    <w:pPr>
      <w:spacing w:line="276" w:lineRule="auto"/>
    </w:pPr>
    <w:rPr>
      <w:rFonts w:ascii="Arial" w:eastAsia="Times New Roman" w:hAnsi="Arial" w:cs="Arial"/>
      <w:sz w:val="22"/>
      <w:szCs w:val="22"/>
      <w:lang w:val="en"/>
    </w:rPr>
    <w:tblPr>
      <w:tblStyleRowBandSize w:val="1"/>
      <w:tblStyleColBandSize w:val="1"/>
      <w:tblCellMar>
        <w:top w:w="100" w:type="dxa"/>
        <w:left w:w="100" w:type="dxa"/>
        <w:bottom w:w="100" w:type="dxa"/>
        <w:right w:w="100" w:type="dxa"/>
      </w:tblCellMar>
    </w:tblPr>
  </w:style>
  <w:style w:type="table" w:customStyle="1" w:styleId="Style47">
    <w:name w:val="Style47"/>
    <w:basedOn w:val="TableNormal"/>
    <w:rsid w:val="000A02C8"/>
    <w:pPr>
      <w:spacing w:line="276" w:lineRule="auto"/>
    </w:pPr>
    <w:rPr>
      <w:rFonts w:ascii="Arial" w:eastAsia="Times New Roman" w:hAnsi="Arial" w:cs="Arial"/>
      <w:sz w:val="22"/>
      <w:szCs w:val="22"/>
      <w:lang w:val="en"/>
    </w:rPr>
    <w:tblPr>
      <w:tblStyleRowBandSize w:val="1"/>
      <w:tblStyleColBandSize w:val="1"/>
      <w:tblCellMar>
        <w:top w:w="100" w:type="dxa"/>
        <w:left w:w="100" w:type="dxa"/>
        <w:bottom w:w="100" w:type="dxa"/>
        <w:right w:w="100" w:type="dxa"/>
      </w:tblCellMar>
    </w:tblPr>
  </w:style>
  <w:style w:type="table" w:customStyle="1" w:styleId="Style46">
    <w:name w:val="Style46"/>
    <w:basedOn w:val="TableNormal"/>
    <w:rsid w:val="000A02C8"/>
    <w:pPr>
      <w:spacing w:line="276" w:lineRule="auto"/>
    </w:pPr>
    <w:rPr>
      <w:rFonts w:ascii="Arial" w:eastAsia="Times New Roman" w:hAnsi="Arial" w:cs="Arial"/>
      <w:sz w:val="22"/>
      <w:szCs w:val="22"/>
      <w:lang w:val="en"/>
    </w:rPr>
    <w:tblPr>
      <w:tblStyleRowBandSize w:val="1"/>
      <w:tblStyleColBandSize w:val="1"/>
      <w:tblCellMar>
        <w:top w:w="100" w:type="dxa"/>
        <w:left w:w="100" w:type="dxa"/>
        <w:bottom w:w="100" w:type="dxa"/>
        <w:right w:w="100" w:type="dxa"/>
      </w:tblCellMar>
    </w:tblPr>
  </w:style>
  <w:style w:type="table" w:customStyle="1" w:styleId="Style45">
    <w:name w:val="Style45"/>
    <w:basedOn w:val="TableNormal"/>
    <w:rsid w:val="000A02C8"/>
    <w:pPr>
      <w:spacing w:line="276" w:lineRule="auto"/>
    </w:pPr>
    <w:rPr>
      <w:rFonts w:ascii="Arial" w:eastAsia="Times New Roman" w:hAnsi="Arial" w:cs="Arial"/>
      <w:sz w:val="22"/>
      <w:szCs w:val="22"/>
      <w:lang w:val="en"/>
    </w:rPr>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unhideWhenUsed/>
    <w:rsid w:val="000A02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gplot2.tidyverse.org/reference/geom_boxplot.html"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os-earthdata.sr.unh.edu/" TargetMode="Externa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ntsg.umt.edu/project/modis/mod17.php" TargetMode="External"/><Relationship Id="rId11" Type="http://schemas.openxmlformats.org/officeDocument/2006/relationships/header" Target="header2.xml"/><Relationship Id="rId5" Type="http://schemas.openxmlformats.org/officeDocument/2006/relationships/hyperlink" Target="https://soilgrids.org" TargetMode="Externa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gplot2.tidyverse.org/reference/geom_boxplot.html"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6699</Words>
  <Characters>38187</Characters>
  <Application>Microsoft Office Word</Application>
  <DocSecurity>0</DocSecurity>
  <Lines>318</Lines>
  <Paragraphs>89</Paragraphs>
  <ScaleCrop>false</ScaleCrop>
  <Company/>
  <LinksUpToDate>false</LinksUpToDate>
  <CharactersWithSpaces>44797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Bond-Lamberty, Ben</dc:creator>
  <cp:keywords/>
  <dc:description/>
  <cp:lastModifiedBy>Bond-Lamberty, Ben</cp:lastModifiedBy>
  <cp:revision>2</cp:revision>
  <dcterms:created xsi:type="dcterms:W3CDTF">2018-08-02T07:15:00Z</dcterms:created>
  <dcterms:modified xsi:type="dcterms:W3CDTF">2018-08-02T07:16:00Z</dcterms:modified>
</cp:coreProperties>
</file>